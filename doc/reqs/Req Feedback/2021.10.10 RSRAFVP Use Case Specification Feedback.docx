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40" w:lineRule="auto"/>
        <w:jc w:val="center"/>
        <w:rPr>
          <w:sz w:val="40"/>
          <w:szCs w:val="40"/>
        </w:rPr>
      </w:pPr>
      <w:r w:rsidDel="00000000" w:rsidR="00000000" w:rsidRPr="00000000">
        <w:rPr>
          <w:rtl w:val="0"/>
        </w:rPr>
      </w:r>
    </w:p>
    <w:p w:rsidR="00000000" w:rsidDel="00000000" w:rsidP="00000000" w:rsidRDefault="00000000" w:rsidRPr="00000000" w14:paraId="00000002">
      <w:pPr>
        <w:spacing w:after="240" w:before="240" w:line="240" w:lineRule="auto"/>
        <w:jc w:val="center"/>
        <w:rPr>
          <w:sz w:val="40"/>
          <w:szCs w:val="40"/>
        </w:rPr>
      </w:pPr>
      <w:r w:rsidDel="00000000" w:rsidR="00000000" w:rsidRPr="00000000">
        <w:rPr>
          <w:sz w:val="40"/>
          <w:szCs w:val="40"/>
          <w:rtl w:val="0"/>
        </w:rPr>
        <w:t xml:space="preserve">Revised Self-Report Assessment of Functional</w:t>
      </w:r>
    </w:p>
    <w:p w:rsidR="00000000" w:rsidDel="00000000" w:rsidP="00000000" w:rsidRDefault="00000000" w:rsidRPr="00000000" w14:paraId="00000003">
      <w:pPr>
        <w:spacing w:after="240" w:before="240" w:line="240" w:lineRule="auto"/>
        <w:jc w:val="center"/>
        <w:rPr>
          <w:sz w:val="40"/>
          <w:szCs w:val="40"/>
        </w:rPr>
      </w:pPr>
      <w:r w:rsidDel="00000000" w:rsidR="00000000" w:rsidRPr="00000000">
        <w:rPr>
          <w:sz w:val="40"/>
          <w:szCs w:val="40"/>
          <w:rtl w:val="0"/>
        </w:rPr>
        <w:t xml:space="preserve">Visual Performance (R-SRAFVP) Application</w:t>
      </w:r>
    </w:p>
    <w:p w:rsidR="00000000" w:rsidDel="00000000" w:rsidP="00000000" w:rsidRDefault="00000000" w:rsidRPr="00000000" w14:paraId="00000004">
      <w:pPr>
        <w:spacing w:after="240" w:before="240" w:line="240" w:lineRule="auto"/>
        <w:jc w:val="center"/>
        <w:rPr>
          <w:sz w:val="36"/>
          <w:szCs w:val="36"/>
        </w:rPr>
      </w:pPr>
      <w:r w:rsidDel="00000000" w:rsidR="00000000" w:rsidRPr="00000000">
        <w:rPr>
          <w:rtl w:val="0"/>
        </w:rPr>
      </w:r>
    </w:p>
    <w:p w:rsidR="00000000" w:rsidDel="00000000" w:rsidP="00000000" w:rsidRDefault="00000000" w:rsidRPr="00000000" w14:paraId="00000005">
      <w:pPr>
        <w:spacing w:after="240" w:before="240" w:line="240" w:lineRule="auto"/>
        <w:jc w:val="center"/>
        <w:rPr>
          <w:sz w:val="36"/>
          <w:szCs w:val="36"/>
        </w:rPr>
      </w:pPr>
      <w:r w:rsidDel="00000000" w:rsidR="00000000" w:rsidRPr="00000000">
        <w:rPr>
          <w:rtl w:val="0"/>
        </w:rPr>
      </w:r>
    </w:p>
    <w:p w:rsidR="00000000" w:rsidDel="00000000" w:rsidP="00000000" w:rsidRDefault="00000000" w:rsidRPr="00000000" w14:paraId="00000006">
      <w:pPr>
        <w:spacing w:after="240" w:before="240" w:line="240" w:lineRule="auto"/>
        <w:jc w:val="center"/>
        <w:rPr>
          <w:sz w:val="36"/>
          <w:szCs w:val="36"/>
        </w:rPr>
      </w:pPr>
      <w:r w:rsidDel="00000000" w:rsidR="00000000" w:rsidRPr="00000000">
        <w:rPr>
          <w:sz w:val="36"/>
          <w:szCs w:val="36"/>
          <w:rtl w:val="0"/>
        </w:rPr>
        <w:t xml:space="preserve">Use Case Specification</w:t>
      </w:r>
    </w:p>
    <w:p w:rsidR="00000000" w:rsidDel="00000000" w:rsidP="00000000" w:rsidRDefault="00000000" w:rsidRPr="00000000" w14:paraId="00000007">
      <w:pPr>
        <w:spacing w:after="240" w:before="240" w:line="240" w:lineRule="auto"/>
        <w:jc w:val="center"/>
        <w:rPr>
          <w:sz w:val="36"/>
          <w:szCs w:val="36"/>
        </w:rPr>
      </w:pPr>
      <w:r w:rsidDel="00000000" w:rsidR="00000000" w:rsidRPr="00000000">
        <w:rPr>
          <w:rtl w:val="0"/>
        </w:rPr>
      </w:r>
    </w:p>
    <w:p w:rsidR="00000000" w:rsidDel="00000000" w:rsidP="00000000" w:rsidRDefault="00000000" w:rsidRPr="00000000" w14:paraId="00000008">
      <w:pPr>
        <w:spacing w:after="240" w:before="240" w:line="240" w:lineRule="auto"/>
        <w:jc w:val="center"/>
        <w:rPr>
          <w:sz w:val="36"/>
          <w:szCs w:val="36"/>
        </w:rPr>
      </w:pPr>
      <w:r w:rsidDel="00000000" w:rsidR="00000000" w:rsidRPr="00000000">
        <w:rPr>
          <w:sz w:val="36"/>
          <w:szCs w:val="36"/>
          <w:rtl w:val="0"/>
        </w:rPr>
        <w:t xml:space="preserve">Version 1.0</w:t>
      </w:r>
    </w:p>
    <w:p w:rsidR="00000000" w:rsidDel="00000000" w:rsidP="00000000" w:rsidRDefault="00000000" w:rsidRPr="00000000" w14:paraId="00000009">
      <w:pPr>
        <w:spacing w:after="240" w:before="240" w:line="240" w:lineRule="auto"/>
        <w:jc w:val="center"/>
        <w:rPr/>
      </w:pPr>
      <w:r w:rsidDel="00000000" w:rsidR="00000000" w:rsidRPr="00000000">
        <w:rPr>
          <w:rtl w:val="0"/>
        </w:rPr>
      </w:r>
    </w:p>
    <w:p w:rsidR="00000000" w:rsidDel="00000000" w:rsidP="00000000" w:rsidRDefault="00000000" w:rsidRPr="00000000" w14:paraId="0000000A">
      <w:pPr>
        <w:spacing w:after="240" w:before="240" w:line="240" w:lineRule="auto"/>
        <w:jc w:val="center"/>
        <w:rPr/>
      </w:pPr>
      <w:r w:rsidDel="00000000" w:rsidR="00000000" w:rsidRPr="00000000">
        <w:rPr>
          <w:rtl w:val="0"/>
        </w:rPr>
      </w:r>
    </w:p>
    <w:p w:rsidR="00000000" w:rsidDel="00000000" w:rsidP="00000000" w:rsidRDefault="00000000" w:rsidRPr="00000000" w14:paraId="0000000B">
      <w:pPr>
        <w:spacing w:after="240" w:before="240" w:line="240" w:lineRule="auto"/>
        <w:jc w:val="center"/>
        <w:rPr/>
      </w:pPr>
      <w:r w:rsidDel="00000000" w:rsidR="00000000" w:rsidRPr="00000000">
        <w:rPr>
          <w:rtl w:val="0"/>
        </w:rPr>
      </w:r>
    </w:p>
    <w:p w:rsidR="00000000" w:rsidDel="00000000" w:rsidP="00000000" w:rsidRDefault="00000000" w:rsidRPr="00000000" w14:paraId="0000000C">
      <w:pPr>
        <w:spacing w:after="240" w:before="240" w:line="240" w:lineRule="auto"/>
        <w:jc w:val="center"/>
        <w:rPr/>
      </w:pPr>
      <w:r w:rsidDel="00000000" w:rsidR="00000000" w:rsidRPr="00000000">
        <w:rPr>
          <w:rtl w:val="0"/>
        </w:rPr>
      </w:r>
    </w:p>
    <w:p w:rsidR="00000000" w:rsidDel="00000000" w:rsidP="00000000" w:rsidRDefault="00000000" w:rsidRPr="00000000" w14:paraId="0000000D">
      <w:pPr>
        <w:spacing w:after="240" w:before="240" w:line="240" w:lineRule="auto"/>
        <w:jc w:val="center"/>
        <w:rPr/>
      </w:pPr>
      <w:r w:rsidDel="00000000" w:rsidR="00000000" w:rsidRPr="00000000">
        <w:rPr>
          <w:rtl w:val="0"/>
        </w:rPr>
      </w:r>
    </w:p>
    <w:p w:rsidR="00000000" w:rsidDel="00000000" w:rsidP="00000000" w:rsidRDefault="00000000" w:rsidRPr="00000000" w14:paraId="0000000E">
      <w:pPr>
        <w:spacing w:after="240" w:before="240" w:line="240" w:lineRule="auto"/>
        <w:jc w:val="center"/>
        <w:rPr/>
      </w:pPr>
      <w:r w:rsidDel="00000000" w:rsidR="00000000" w:rsidRPr="00000000">
        <w:rPr>
          <w:rtl w:val="0"/>
        </w:rPr>
      </w:r>
    </w:p>
    <w:p w:rsidR="00000000" w:rsidDel="00000000" w:rsidP="00000000" w:rsidRDefault="00000000" w:rsidRPr="00000000" w14:paraId="0000000F">
      <w:pPr>
        <w:spacing w:after="240" w:before="240" w:line="240" w:lineRule="auto"/>
        <w:jc w:val="center"/>
        <w:rPr/>
      </w:pPr>
      <w:r w:rsidDel="00000000" w:rsidR="00000000" w:rsidRPr="00000000">
        <w:rPr>
          <w:rtl w:val="0"/>
        </w:rPr>
      </w:r>
    </w:p>
    <w:p w:rsidR="00000000" w:rsidDel="00000000" w:rsidP="00000000" w:rsidRDefault="00000000" w:rsidRPr="00000000" w14:paraId="00000010">
      <w:pPr>
        <w:spacing w:after="240" w:before="240" w:line="240" w:lineRule="auto"/>
        <w:jc w:val="center"/>
        <w:rPr/>
      </w:pPr>
      <w:r w:rsidDel="00000000" w:rsidR="00000000" w:rsidRPr="00000000">
        <w:rPr>
          <w:rtl w:val="0"/>
        </w:rPr>
      </w:r>
    </w:p>
    <w:p w:rsidR="00000000" w:rsidDel="00000000" w:rsidP="00000000" w:rsidRDefault="00000000" w:rsidRPr="00000000" w14:paraId="00000011">
      <w:pPr>
        <w:spacing w:after="240" w:before="240" w:line="240" w:lineRule="auto"/>
        <w:jc w:val="center"/>
        <w:rPr/>
      </w:pPr>
      <w:r w:rsidDel="00000000" w:rsidR="00000000" w:rsidRPr="00000000">
        <w:rPr>
          <w:rtl w:val="0"/>
        </w:rPr>
      </w:r>
    </w:p>
    <w:p w:rsidR="00000000" w:rsidDel="00000000" w:rsidP="00000000" w:rsidRDefault="00000000" w:rsidRPr="00000000" w14:paraId="00000012">
      <w:pPr>
        <w:spacing w:after="240" w:before="240" w:line="240" w:lineRule="auto"/>
        <w:jc w:val="center"/>
        <w:rPr/>
      </w:pPr>
      <w:r w:rsidDel="00000000" w:rsidR="00000000" w:rsidRPr="00000000">
        <w:rPr>
          <w:rtl w:val="0"/>
        </w:rPr>
        <w:t xml:space="preserve">Kirk Hedlich</w:t>
      </w:r>
    </w:p>
    <w:p w:rsidR="00000000" w:rsidDel="00000000" w:rsidP="00000000" w:rsidRDefault="00000000" w:rsidRPr="00000000" w14:paraId="00000013">
      <w:pPr>
        <w:spacing w:after="240" w:before="240" w:line="240" w:lineRule="auto"/>
        <w:jc w:val="center"/>
        <w:rPr/>
      </w:pPr>
      <w:r w:rsidDel="00000000" w:rsidR="00000000" w:rsidRPr="00000000">
        <w:rPr>
          <w:rtl w:val="0"/>
        </w:rPr>
        <w:t xml:space="preserve">Dr. Byron DeVries</w:t>
      </w:r>
    </w:p>
    <w:p w:rsidR="00000000" w:rsidDel="00000000" w:rsidP="00000000" w:rsidRDefault="00000000" w:rsidRPr="00000000" w14:paraId="00000014">
      <w:pPr>
        <w:spacing w:after="240" w:before="240" w:line="240" w:lineRule="auto"/>
        <w:jc w:val="center"/>
        <w:rPr/>
      </w:pPr>
      <w:r w:rsidDel="00000000" w:rsidR="00000000" w:rsidRPr="00000000">
        <w:rPr>
          <w:rtl w:val="0"/>
        </w:rPr>
        <w:t xml:space="preserve">CIS Master’s Project, Fall 2021</w:t>
      </w:r>
    </w:p>
    <w:p w:rsidR="00000000" w:rsidDel="00000000" w:rsidP="00000000" w:rsidRDefault="00000000" w:rsidRPr="00000000" w14:paraId="00000015">
      <w:pPr>
        <w:spacing w:after="240" w:before="240" w:line="240" w:lineRule="auto"/>
        <w:jc w:val="center"/>
        <w:rPr/>
      </w:pPr>
      <w:r w:rsidDel="00000000" w:rsidR="00000000" w:rsidRPr="00000000">
        <w:rPr>
          <w:rtl w:val="0"/>
        </w:rPr>
        <w:t xml:space="preserve">Grand Valley State University</w:t>
      </w:r>
    </w:p>
    <w:p w:rsidR="00000000" w:rsidDel="00000000" w:rsidP="00000000" w:rsidRDefault="00000000" w:rsidRPr="00000000" w14:paraId="00000016">
      <w:pPr>
        <w:spacing w:after="240" w:before="24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17">
      <w:pPr>
        <w:spacing w:after="240" w:before="240" w:line="240" w:lineRule="auto"/>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12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49x2ik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Introduction</w:t>
              <w:tab/>
              <w:t xml:space="preserve">3</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12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p2csr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RSRAFVP Use Case Diagram</w:t>
              <w:tab/>
              <w:t xml:space="preserve">4</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12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47n2z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R-SRAFVP Use Case Descriptions</w:t>
              <w:tab/>
              <w:t xml:space="preserve">5</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120" w:line="276"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o7al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Application User Use Case Descriptions</w:t>
              <w:tab/>
              <w:t xml:space="preserve">5</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120" w:line="276"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3ckvv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Case 1: Learn About Application</w:t>
              <w:tab/>
              <w:t xml:space="preserve">5</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120" w:line="276"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ihv63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Case 2: Understand App Compliance (HIPAA)</w:t>
              <w:tab/>
              <w:t xml:space="preserve">6</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120" w:line="276"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2hioq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Case 3: Understand App Privacy (HIPAA)</w:t>
              <w:tab/>
              <w:t xml:space="preserve">7</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120" w:line="276"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hmsyy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Case 4: Help with Assessment</w:t>
              <w:tab/>
              <w:t xml:space="preserve">8</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120" w:line="276"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41mghm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Case 5: Create Assessment</w:t>
              <w:tab/>
              <w:t xml:space="preserve">9</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120" w:line="276"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grqru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Case 6: Export Assessment</w:t>
              <w:tab/>
              <w:t xml:space="preserve">10</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120" w:line="276"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vx122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Case 7: Reset Assessment</w:t>
              <w:tab/>
              <w:t xml:space="preserve">11</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120" w:line="276"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fwokq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Case 8: Authenticate App User</w:t>
              <w:tab/>
              <w:t xml:space="preserve">12</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120" w:line="276"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v1yux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Case 9: Save Assessment</w:t>
              <w:tab/>
              <w:t xml:space="preserve">13</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120" w:line="276"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4f1mdl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Case 10: View Assessment Listing</w:t>
              <w:tab/>
              <w:t xml:space="preserve">14</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120" w:line="276"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u6wnt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Case 11: Review Assessment</w:t>
              <w:tab/>
              <w:t xml:space="preserve">15</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120" w:line="276"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9c6y1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Case 12: Lock Assessment</w:t>
              <w:tab/>
              <w:t xml:space="preserve">16</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120" w:line="276"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tbugp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Case 13: Update Assessment</w:t>
              <w:tab/>
              <w:t xml:space="preserve">17</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120" w:line="276"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8h4qw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Case 14: Delete Assessment</w:t>
              <w:tab/>
              <w:t xml:space="preserve">19</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120" w:line="276"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nmf14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Special User Use Case Descriptions</w:t>
              <w:tab/>
              <w:t xml:space="preserve">21</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120" w:line="276"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7m2js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Case 15: Granted Special Use Permissions</w:t>
              <w:tab/>
              <w:t xml:space="preserve">21</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120" w:line="276"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mrcu0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Case 16: View Aggregate Assessments</w:t>
              <w:tab/>
              <w:t xml:space="preserve">22</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120" w:line="276"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46r0co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Case 17: Export Aggregate Assessments</w:t>
              <w:tab/>
              <w:t xml:space="preserve">23</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120" w:line="276"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lwamv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Admin User Use Case Descriptions</w:t>
              <w:tab/>
              <w:t xml:space="preserve">24</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120" w:line="276"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11kx3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Case 18: Authenticate System Admin</w:t>
              <w:tab/>
              <w:t xml:space="preserve">24</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120" w:line="276"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l18fr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Case 19: Maintain System</w:t>
              <w:tab/>
              <w:t xml:space="preserve">25</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120" w:line="276"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06ipz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Case 20: Manage Users</w:t>
              <w:tab/>
              <w:t xml:space="preserve">26</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120" w:line="276"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4k668n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Case 21: Maintain Assessment Data</w:t>
              <w:tab/>
              <w:t xml:space="preserve">27</w:t>
            </w:r>
          </w:hyperlink>
          <w:r w:rsidDel="00000000" w:rsidR="00000000" w:rsidRPr="00000000">
            <w:rPr>
              <w:rtl w:val="0"/>
            </w:rPr>
          </w:r>
        </w:p>
        <w:p w:rsidR="00000000" w:rsidDel="00000000" w:rsidP="00000000" w:rsidRDefault="00000000" w:rsidRPr="00000000" w14:paraId="00000033">
          <w:pPr>
            <w:tabs>
              <w:tab w:val="right" w:pos="9360"/>
            </w:tabs>
            <w:spacing w:after="80" w:before="60" w:line="240" w:lineRule="auto"/>
            <w:ind w:left="360" w:firstLine="0"/>
            <w:rPr>
              <w:color w:val="00000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4">
      <w:pPr>
        <w:rPr/>
      </w:pPr>
      <w:r w:rsidDel="00000000" w:rsidR="00000000" w:rsidRPr="00000000">
        <w:br w:type="page"/>
      </w:r>
      <w:r w:rsidDel="00000000" w:rsidR="00000000" w:rsidRPr="00000000">
        <w:rPr>
          <w:rtl w:val="0"/>
        </w:rPr>
      </w:r>
    </w:p>
    <w:p w:rsidR="00000000" w:rsidDel="00000000" w:rsidP="00000000" w:rsidRDefault="00000000" w:rsidRPr="00000000" w14:paraId="00000035">
      <w:pPr>
        <w:pStyle w:val="Heading1"/>
        <w:spacing w:line="360" w:lineRule="auto"/>
        <w:rPr/>
      </w:pPr>
      <w:bookmarkStart w:colFirst="0" w:colLast="0" w:name="_49x2ik5" w:id="0"/>
      <w:bookmarkEnd w:id="0"/>
      <w:r w:rsidDel="00000000" w:rsidR="00000000" w:rsidRPr="00000000">
        <w:rPr>
          <w:rtl w:val="0"/>
        </w:rPr>
        <w:t xml:space="preserve">Introduction</w:t>
      </w:r>
    </w:p>
    <w:p w:rsidR="00000000" w:rsidDel="00000000" w:rsidP="00000000" w:rsidRDefault="00000000" w:rsidRPr="00000000" w14:paraId="00000036">
      <w:pPr>
        <w:spacing w:line="360" w:lineRule="auto"/>
        <w:rPr/>
      </w:pPr>
      <w:r w:rsidDel="00000000" w:rsidR="00000000" w:rsidRPr="00000000">
        <w:rPr>
          <w:rtl w:val="0"/>
        </w:rPr>
        <w:t xml:space="preserve">The purpose of this document is to provide a visual representation and descriptive information for how users engage with the application functionality.  The Revised Self-Report Assessment of Functional Visual Performance (R-SRAFVP) Use Case Diagram (figure 1) represents the entire system, the users as actors on the system, and the major functions as use cases in the system.  </w:t>
      </w:r>
    </w:p>
    <w:p w:rsidR="00000000" w:rsidDel="00000000" w:rsidP="00000000" w:rsidRDefault="00000000" w:rsidRPr="00000000" w14:paraId="00000037">
      <w:pPr>
        <w:spacing w:line="360" w:lineRule="auto"/>
        <w:rPr/>
      </w:pPr>
      <w:r w:rsidDel="00000000" w:rsidR="00000000" w:rsidRPr="00000000">
        <w:rPr>
          <w:rtl w:val="0"/>
        </w:rPr>
        <w:t xml:space="preserve">The actors on the system are either represented by people figures or a box.  Each actor icon is labeled according to type of user the icon represents.  In the case of the R-SRAFVP system, there are three (3) people actors (Application user, Special User, Admin user) and 2 system actors (Authentication Site, Hosting Site) engaging with the system.  The Application User represents a general user whereas the Special User represents a specialization of the Application User.  </w:t>
      </w:r>
    </w:p>
    <w:p w:rsidR="00000000" w:rsidDel="00000000" w:rsidP="00000000" w:rsidRDefault="00000000" w:rsidRPr="00000000" w14:paraId="00000038">
      <w:pPr>
        <w:spacing w:line="360" w:lineRule="auto"/>
        <w:rPr/>
      </w:pPr>
      <w:r w:rsidDel="00000000" w:rsidR="00000000" w:rsidRPr="00000000">
        <w:rPr>
          <w:rtl w:val="0"/>
        </w:rPr>
        <w:t xml:space="preserve">The use cases represent the major functions in the system.  Many of the use cases are linked directly to actors, but some are represented as “extends” (optional) or “includes” (required).  What this means is that actors will start with a use case and will either be able to engage optional functionality from one use case to another or be required to engage use case functionality from one to another.  One example is “Save Assessment”.  Actors wanting to save an assessment must go through the “Authenticate App User” use case to do so.  The use case descriptions provides more details for each system function</w:t>
      </w:r>
    </w:p>
    <w:p w:rsidR="00000000" w:rsidDel="00000000" w:rsidP="00000000" w:rsidRDefault="00000000" w:rsidRPr="00000000" w14:paraId="00000039">
      <w:pPr>
        <w:spacing w:line="360" w:lineRule="auto"/>
        <w:rPr/>
      </w:pPr>
      <w:r w:rsidDel="00000000" w:rsidR="00000000" w:rsidRPr="00000000">
        <w:rPr>
          <w:rtl w:val="0"/>
        </w:rPr>
        <w:t xml:space="preserve">The system functionality is divided into four main categories: 1) functionality not needing authentication, 2) functionality requiring authentication, 3) functionality requiring special permission, and 4) administration functionality.  The bulk of the application functionality will be used by the Application User actor whether authenticated or not.  Application functionality pertaining to research will be used by the Special User.  System and general maintenance of the system will be handled by the Admin User.  Authentication of Application Users will be handled by external authentication sites and noted as the Auth User actor when interacting with the RSRAFVP system.  As the application will be hosted, the external hosting site is noted as the Hosting Site actor interacting with the system.</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1"/>
        <w:rPr/>
      </w:pPr>
      <w:bookmarkStart w:colFirst="0" w:colLast="0" w:name="_30j0zll" w:id="1"/>
      <w:bookmarkEnd w:id="1"/>
      <w:r w:rsidDel="00000000" w:rsidR="00000000" w:rsidRPr="00000000">
        <w:br w:type="page"/>
      </w:r>
      <w:r w:rsidDel="00000000" w:rsidR="00000000" w:rsidRPr="00000000">
        <w:rPr>
          <w:rtl w:val="0"/>
        </w:rPr>
      </w:r>
    </w:p>
    <w:p w:rsidR="00000000" w:rsidDel="00000000" w:rsidP="00000000" w:rsidRDefault="00000000" w:rsidRPr="00000000" w14:paraId="0000003C">
      <w:pPr>
        <w:pStyle w:val="Heading1"/>
        <w:rPr/>
      </w:pPr>
      <w:bookmarkStart w:colFirst="0" w:colLast="0" w:name="_2p2csry" w:id="2"/>
      <w:bookmarkEnd w:id="2"/>
      <w:r w:rsidDel="00000000" w:rsidR="00000000" w:rsidRPr="00000000">
        <w:rPr>
          <w:rtl w:val="0"/>
        </w:rPr>
        <w:t xml:space="preserve">RSRAFVP Use Case Diagram</w:t>
      </w:r>
    </w:p>
    <w:p w:rsidR="00000000" w:rsidDel="00000000" w:rsidP="00000000" w:rsidRDefault="00000000" w:rsidRPr="00000000" w14:paraId="0000003D">
      <w:pPr>
        <w:rPr/>
      </w:pPr>
      <w:r w:rsidDel="00000000" w:rsidR="00000000" w:rsidRPr="00000000">
        <w:rPr/>
        <w:drawing>
          <wp:inline distB="0" distT="0" distL="0" distR="0">
            <wp:extent cx="5943600" cy="6694805"/>
            <wp:effectExtent b="0" l="0" r="0" t="0"/>
            <wp:docPr descr="Diagram&#10;&#10;Description automatically generated" id="1" name="image1.png"/>
            <a:graphic>
              <a:graphicData uri="http://schemas.openxmlformats.org/drawingml/2006/picture">
                <pic:pic>
                  <pic:nvPicPr>
                    <pic:cNvPr descr="Diagram&#10;&#10;Description automatically generated" id="0" name="image1.png"/>
                    <pic:cNvPicPr preferRelativeResize="0"/>
                  </pic:nvPicPr>
                  <pic:blipFill>
                    <a:blip r:embed="rId7"/>
                    <a:srcRect b="0" l="0" r="0" t="0"/>
                    <a:stretch>
                      <a:fillRect/>
                    </a:stretch>
                  </pic:blipFill>
                  <pic:spPr>
                    <a:xfrm>
                      <a:off x="0" y="0"/>
                      <a:ext cx="5943600" cy="669480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jc w:val="center"/>
        <w:rPr>
          <w:sz w:val="18"/>
          <w:szCs w:val="18"/>
        </w:rPr>
      </w:pPr>
      <w:r w:rsidDel="00000000" w:rsidR="00000000" w:rsidRPr="00000000">
        <w:rPr>
          <w:sz w:val="18"/>
          <w:szCs w:val="18"/>
          <w:rtl w:val="0"/>
        </w:rPr>
        <w:t xml:space="preserve">Figure 1: RSRAFVP Use Case Diagram</w:t>
      </w:r>
    </w:p>
    <w:p w:rsidR="00000000" w:rsidDel="00000000" w:rsidP="00000000" w:rsidRDefault="00000000" w:rsidRPr="00000000" w14:paraId="0000003F">
      <w:pPr>
        <w:rPr/>
      </w:pPr>
      <w:r w:rsidDel="00000000" w:rsidR="00000000" w:rsidRPr="00000000">
        <w:br w:type="page"/>
      </w:r>
      <w:r w:rsidDel="00000000" w:rsidR="00000000" w:rsidRPr="00000000">
        <w:rPr>
          <w:rtl w:val="0"/>
        </w:rPr>
      </w:r>
    </w:p>
    <w:p w:rsidR="00000000" w:rsidDel="00000000" w:rsidP="00000000" w:rsidRDefault="00000000" w:rsidRPr="00000000" w14:paraId="00000040">
      <w:pPr>
        <w:pStyle w:val="Heading1"/>
        <w:rPr/>
      </w:pPr>
      <w:bookmarkStart w:colFirst="0" w:colLast="0" w:name="_147n2zr" w:id="3"/>
      <w:bookmarkEnd w:id="3"/>
      <w:r w:rsidDel="00000000" w:rsidR="00000000" w:rsidRPr="00000000">
        <w:rPr>
          <w:rtl w:val="0"/>
        </w:rPr>
        <w:t xml:space="preserve">R-SRAFVP Use Case Descriptions</w:t>
      </w:r>
    </w:p>
    <w:p w:rsidR="00000000" w:rsidDel="00000000" w:rsidP="00000000" w:rsidRDefault="00000000" w:rsidRPr="00000000" w14:paraId="00000041">
      <w:pPr>
        <w:spacing w:line="360" w:lineRule="auto"/>
        <w:rPr/>
      </w:pPr>
      <w:r w:rsidDel="00000000" w:rsidR="00000000" w:rsidRPr="00000000">
        <w:rPr>
          <w:rtl w:val="0"/>
        </w:rPr>
        <w:t xml:space="preserve">The RSRAFVP use case descriptions provide more details for each system function.  Each use case description contains additional details to help describe the function, actor(s) needed for the functionality, pre-conditions for function use, triggers to use the functionality, the normal and alternate flows for the function, what happens when exceptions occur and any post-conditions for the function for the state of the system, user, or data.  The use cases are grouped according to the people actors </w:t>
      </w:r>
    </w:p>
    <w:p w:rsidR="00000000" w:rsidDel="00000000" w:rsidP="00000000" w:rsidRDefault="00000000" w:rsidRPr="00000000" w14:paraId="00000042">
      <w:pPr>
        <w:pStyle w:val="Heading2"/>
        <w:rPr/>
      </w:pPr>
      <w:bookmarkStart w:colFirst="0" w:colLast="0" w:name="_3o7alnk" w:id="4"/>
      <w:bookmarkEnd w:id="4"/>
      <w:r w:rsidDel="00000000" w:rsidR="00000000" w:rsidRPr="00000000">
        <w:rPr>
          <w:rtl w:val="0"/>
        </w:rPr>
        <w:t xml:space="preserve">Application User Use Case Descriptions</w:t>
      </w:r>
    </w:p>
    <w:tbl>
      <w:tblPr>
        <w:tblStyle w:val="Table1"/>
        <w:tblW w:w="94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50"/>
        <w:tblGridChange w:id="0">
          <w:tblGrid>
            <w:gridCol w:w="9450"/>
          </w:tblGrid>
        </w:tblGridChange>
      </w:tblGrid>
      <w:tr>
        <w:trPr>
          <w:cantSplit w:val="0"/>
          <w:tblHeader w:val="0"/>
        </w:trPr>
        <w:tc>
          <w:tcPr/>
          <w:p w:rsidR="00000000" w:rsidDel="00000000" w:rsidP="00000000" w:rsidRDefault="00000000" w:rsidRPr="00000000" w14:paraId="00000043">
            <w:pPr>
              <w:pStyle w:val="Heading3"/>
              <w:rPr/>
            </w:pPr>
            <w:bookmarkStart w:colFirst="0" w:colLast="0" w:name="_23ckvvd" w:id="5"/>
            <w:bookmarkEnd w:id="5"/>
            <w:r w:rsidDel="00000000" w:rsidR="00000000" w:rsidRPr="00000000">
              <w:rPr>
                <w:rtl w:val="0"/>
              </w:rPr>
              <w:t xml:space="preserve">Use Case 1: Learn About Application</w:t>
            </w:r>
          </w:p>
        </w:tc>
      </w:tr>
      <w:tr>
        <w:trPr>
          <w:cantSplit w:val="0"/>
          <w:tblHeader w:val="0"/>
        </w:trPr>
        <w:tc>
          <w:tcPr/>
          <w:p w:rsidR="00000000" w:rsidDel="00000000" w:rsidP="00000000" w:rsidRDefault="00000000" w:rsidRPr="00000000" w14:paraId="00000044">
            <w:pPr>
              <w:spacing w:after="60" w:before="60" w:line="276" w:lineRule="auto"/>
              <w:rPr>
                <w:sz w:val="20"/>
                <w:szCs w:val="20"/>
              </w:rPr>
            </w:pPr>
            <w:r w:rsidDel="00000000" w:rsidR="00000000" w:rsidRPr="00000000">
              <w:rPr>
                <w:sz w:val="20"/>
                <w:szCs w:val="20"/>
                <w:rtl w:val="0"/>
              </w:rPr>
              <w:t xml:space="preserve">Description: The application provides information about RSRAFVP, splash screen type information (app title author, copyright date, licensing, etc.), general overview of the application, links to more information: UAB R-SRAFVP Toolkit, HIPAA Compliance, HIPAA Privacy, etc. </w:t>
            </w:r>
          </w:p>
        </w:tc>
      </w:tr>
      <w:tr>
        <w:trPr>
          <w:cantSplit w:val="0"/>
          <w:tblHeader w:val="0"/>
        </w:trPr>
        <w:tc>
          <w:tcPr/>
          <w:p w:rsidR="00000000" w:rsidDel="00000000" w:rsidP="00000000" w:rsidRDefault="00000000" w:rsidRPr="00000000" w14:paraId="00000045">
            <w:pPr>
              <w:spacing w:after="60" w:before="60" w:line="276" w:lineRule="auto"/>
              <w:rPr>
                <w:sz w:val="20"/>
                <w:szCs w:val="20"/>
              </w:rPr>
            </w:pPr>
            <w:r w:rsidDel="00000000" w:rsidR="00000000" w:rsidRPr="00000000">
              <w:rPr>
                <w:sz w:val="20"/>
                <w:szCs w:val="20"/>
                <w:rtl w:val="0"/>
              </w:rPr>
              <w:t xml:space="preserve">Actor(s): Application User</w:t>
            </w:r>
          </w:p>
        </w:tc>
      </w:tr>
      <w:tr>
        <w:trPr>
          <w:cantSplit w:val="0"/>
          <w:tblHeader w:val="0"/>
        </w:trPr>
        <w:tc>
          <w:tcPr/>
          <w:p w:rsidR="00000000" w:rsidDel="00000000" w:rsidP="00000000" w:rsidRDefault="00000000" w:rsidRPr="00000000" w14:paraId="00000046">
            <w:pPr>
              <w:spacing w:after="60" w:before="60" w:line="276" w:lineRule="auto"/>
              <w:rPr>
                <w:sz w:val="20"/>
                <w:szCs w:val="20"/>
              </w:rPr>
            </w:pPr>
            <w:r w:rsidDel="00000000" w:rsidR="00000000" w:rsidRPr="00000000">
              <w:rPr>
                <w:sz w:val="20"/>
                <w:szCs w:val="20"/>
                <w:rtl w:val="0"/>
              </w:rPr>
              <w:t xml:space="preserve">Precondition: </w:t>
            </w:r>
          </w:p>
          <w:p w:rsidR="00000000" w:rsidDel="00000000" w:rsidP="00000000" w:rsidRDefault="00000000" w:rsidRPr="00000000" w14:paraId="00000047">
            <w:pPr>
              <w:numPr>
                <w:ilvl w:val="0"/>
                <w:numId w:val="3"/>
              </w:numPr>
              <w:spacing w:after="60" w:before="60" w:line="276" w:lineRule="auto"/>
              <w:ind w:left="720" w:hanging="360"/>
              <w:rPr>
                <w:sz w:val="20"/>
                <w:szCs w:val="20"/>
              </w:rPr>
            </w:pPr>
            <w:r w:rsidDel="00000000" w:rsidR="00000000" w:rsidRPr="00000000">
              <w:rPr>
                <w:sz w:val="20"/>
                <w:szCs w:val="20"/>
                <w:rtl w:val="0"/>
              </w:rPr>
              <w:t xml:space="preserve">The application has been loaded onto the user’s device</w:t>
            </w:r>
          </w:p>
          <w:p w:rsidR="00000000" w:rsidDel="00000000" w:rsidP="00000000" w:rsidRDefault="00000000" w:rsidRPr="00000000" w14:paraId="00000048">
            <w:pPr>
              <w:numPr>
                <w:ilvl w:val="0"/>
                <w:numId w:val="3"/>
              </w:numPr>
              <w:spacing w:after="60" w:before="60" w:line="276" w:lineRule="auto"/>
              <w:ind w:left="720" w:hanging="360"/>
              <w:rPr>
                <w:sz w:val="20"/>
                <w:szCs w:val="20"/>
              </w:rPr>
            </w:pPr>
            <w:r w:rsidDel="00000000" w:rsidR="00000000" w:rsidRPr="00000000">
              <w:rPr>
                <w:sz w:val="20"/>
                <w:szCs w:val="20"/>
                <w:rtl w:val="0"/>
              </w:rPr>
              <w:t xml:space="preserve">The application is active on the user’s device</w:t>
            </w:r>
          </w:p>
          <w:p w:rsidR="00000000" w:rsidDel="00000000" w:rsidP="00000000" w:rsidRDefault="00000000" w:rsidRPr="00000000" w14:paraId="00000049">
            <w:pPr>
              <w:numPr>
                <w:ilvl w:val="0"/>
                <w:numId w:val="3"/>
              </w:numPr>
              <w:spacing w:after="60" w:before="60" w:line="276" w:lineRule="auto"/>
              <w:ind w:left="720" w:hanging="360"/>
              <w:rPr>
                <w:sz w:val="20"/>
                <w:szCs w:val="20"/>
              </w:rPr>
            </w:pPr>
            <w:r w:rsidDel="00000000" w:rsidR="00000000" w:rsidRPr="00000000">
              <w:rPr>
                <w:sz w:val="20"/>
                <w:szCs w:val="20"/>
                <w:rtl w:val="0"/>
              </w:rPr>
              <w:t xml:space="preserve">The application’s home screen is open </w:t>
            </w:r>
          </w:p>
        </w:tc>
      </w:tr>
      <w:tr>
        <w:trPr>
          <w:cantSplit w:val="0"/>
          <w:tblHeader w:val="0"/>
        </w:trPr>
        <w:tc>
          <w:tcPr/>
          <w:p w:rsidR="00000000" w:rsidDel="00000000" w:rsidP="00000000" w:rsidRDefault="00000000" w:rsidRPr="00000000" w14:paraId="0000004A">
            <w:pPr>
              <w:spacing w:after="60" w:before="60" w:line="276" w:lineRule="auto"/>
              <w:rPr>
                <w:sz w:val="20"/>
                <w:szCs w:val="20"/>
              </w:rPr>
            </w:pPr>
            <w:r w:rsidDel="00000000" w:rsidR="00000000" w:rsidRPr="00000000">
              <w:rPr>
                <w:sz w:val="20"/>
                <w:szCs w:val="20"/>
                <w:rtl w:val="0"/>
              </w:rPr>
              <w:t xml:space="preserve">Trigger: The user selects the option to open the screen to learn about the application.  The option must be something selectable by the user to have intent to learn about the application.</w:t>
            </w:r>
          </w:p>
        </w:tc>
      </w:tr>
      <w:tr>
        <w:trPr>
          <w:cantSplit w:val="0"/>
          <w:tblHeader w:val="0"/>
        </w:trPr>
        <w:tc>
          <w:tcPr/>
          <w:p w:rsidR="00000000" w:rsidDel="00000000" w:rsidP="00000000" w:rsidRDefault="00000000" w:rsidRPr="00000000" w14:paraId="0000004B">
            <w:pPr>
              <w:spacing w:after="60" w:before="60" w:line="276" w:lineRule="auto"/>
              <w:rPr>
                <w:sz w:val="20"/>
                <w:szCs w:val="20"/>
              </w:rPr>
            </w:pPr>
            <w:r w:rsidDel="00000000" w:rsidR="00000000" w:rsidRPr="00000000">
              <w:rPr>
                <w:sz w:val="20"/>
                <w:szCs w:val="20"/>
                <w:rtl w:val="0"/>
              </w:rPr>
              <w:t xml:space="preserve">Normal flow:</w:t>
            </w:r>
          </w:p>
          <w:p w:rsidR="00000000" w:rsidDel="00000000" w:rsidP="00000000" w:rsidRDefault="00000000" w:rsidRPr="00000000" w14:paraId="0000004C">
            <w:pPr>
              <w:numPr>
                <w:ilvl w:val="0"/>
                <w:numId w:val="2"/>
              </w:numPr>
              <w:spacing w:after="60" w:before="60" w:line="276" w:lineRule="auto"/>
              <w:ind w:left="720" w:hanging="360"/>
              <w:rPr>
                <w:sz w:val="20"/>
                <w:szCs w:val="20"/>
              </w:rPr>
            </w:pPr>
            <w:r w:rsidDel="00000000" w:rsidR="00000000" w:rsidRPr="00000000">
              <w:rPr>
                <w:sz w:val="20"/>
                <w:szCs w:val="20"/>
                <w:rtl w:val="0"/>
              </w:rPr>
              <w:t xml:space="preserve">The application’s home screen is active and open</w:t>
            </w:r>
          </w:p>
          <w:p w:rsidR="00000000" w:rsidDel="00000000" w:rsidP="00000000" w:rsidRDefault="00000000" w:rsidRPr="00000000" w14:paraId="0000004D">
            <w:pPr>
              <w:numPr>
                <w:ilvl w:val="0"/>
                <w:numId w:val="2"/>
              </w:numPr>
              <w:spacing w:after="60" w:before="60" w:line="276" w:lineRule="auto"/>
              <w:ind w:left="720" w:hanging="360"/>
              <w:rPr>
                <w:sz w:val="20"/>
                <w:szCs w:val="20"/>
              </w:rPr>
            </w:pPr>
            <w:r w:rsidDel="00000000" w:rsidR="00000000" w:rsidRPr="00000000">
              <w:rPr>
                <w:sz w:val="20"/>
                <w:szCs w:val="20"/>
                <w:rtl w:val="0"/>
              </w:rPr>
              <w:t xml:space="preserve">The user selects the button/option/link to open a screen to Learn About Application</w:t>
            </w:r>
          </w:p>
          <w:p w:rsidR="00000000" w:rsidDel="00000000" w:rsidP="00000000" w:rsidRDefault="00000000" w:rsidRPr="00000000" w14:paraId="0000004E">
            <w:pPr>
              <w:numPr>
                <w:ilvl w:val="0"/>
                <w:numId w:val="2"/>
              </w:numPr>
              <w:spacing w:after="60" w:before="60" w:line="276" w:lineRule="auto"/>
              <w:ind w:left="720" w:hanging="360"/>
              <w:rPr>
                <w:sz w:val="20"/>
                <w:szCs w:val="20"/>
              </w:rPr>
            </w:pPr>
            <w:r w:rsidDel="00000000" w:rsidR="00000000" w:rsidRPr="00000000">
              <w:rPr>
                <w:sz w:val="20"/>
                <w:szCs w:val="20"/>
                <w:rtl w:val="0"/>
              </w:rPr>
              <w:t xml:space="preserve">The application displays the Learn About Application information to the user via a new screen</w:t>
            </w:r>
          </w:p>
        </w:tc>
      </w:tr>
      <w:tr>
        <w:trPr>
          <w:cantSplit w:val="0"/>
          <w:tblHeader w:val="0"/>
        </w:trPr>
        <w:tc>
          <w:tcPr/>
          <w:p w:rsidR="00000000" w:rsidDel="00000000" w:rsidP="00000000" w:rsidRDefault="00000000" w:rsidRPr="00000000" w14:paraId="0000004F">
            <w:pPr>
              <w:spacing w:after="60" w:before="60" w:line="276" w:lineRule="auto"/>
              <w:rPr>
                <w:sz w:val="20"/>
                <w:szCs w:val="20"/>
              </w:rPr>
            </w:pPr>
            <w:r w:rsidDel="00000000" w:rsidR="00000000" w:rsidRPr="00000000">
              <w:rPr>
                <w:sz w:val="20"/>
                <w:szCs w:val="20"/>
                <w:rtl w:val="0"/>
              </w:rPr>
              <w:t xml:space="preserve">Alternate flow(s): None</w:t>
            </w:r>
          </w:p>
        </w:tc>
      </w:tr>
      <w:tr>
        <w:trPr>
          <w:cantSplit w:val="0"/>
          <w:tblHeader w:val="0"/>
        </w:trPr>
        <w:tc>
          <w:tcPr/>
          <w:p w:rsidR="00000000" w:rsidDel="00000000" w:rsidP="00000000" w:rsidRDefault="00000000" w:rsidRPr="00000000" w14:paraId="00000050">
            <w:pPr>
              <w:spacing w:after="60" w:before="60" w:line="276" w:lineRule="auto"/>
              <w:rPr>
                <w:sz w:val="20"/>
                <w:szCs w:val="20"/>
              </w:rPr>
            </w:pPr>
            <w:r w:rsidDel="00000000" w:rsidR="00000000" w:rsidRPr="00000000">
              <w:rPr>
                <w:sz w:val="20"/>
                <w:szCs w:val="20"/>
                <w:rtl w:val="0"/>
              </w:rPr>
              <w:t xml:space="preserve">Exception flow(s):</w:t>
            </w:r>
          </w:p>
          <w:p w:rsidR="00000000" w:rsidDel="00000000" w:rsidP="00000000" w:rsidRDefault="00000000" w:rsidRPr="00000000" w14:paraId="00000051">
            <w:pPr>
              <w:numPr>
                <w:ilvl w:val="0"/>
                <w:numId w:val="8"/>
              </w:numPr>
              <w:spacing w:after="60" w:before="60" w:line="276" w:lineRule="auto"/>
              <w:ind w:left="720" w:hanging="360"/>
              <w:rPr>
                <w:sz w:val="20"/>
                <w:szCs w:val="20"/>
              </w:rPr>
            </w:pPr>
            <w:r w:rsidDel="00000000" w:rsidR="00000000" w:rsidRPr="00000000">
              <w:rPr>
                <w:sz w:val="20"/>
                <w:szCs w:val="20"/>
                <w:rtl w:val="0"/>
              </w:rPr>
              <w:t xml:space="preserve">If the Learn About Application screen is not available, the application will log an exception</w:t>
            </w:r>
          </w:p>
          <w:p w:rsidR="00000000" w:rsidDel="00000000" w:rsidP="00000000" w:rsidRDefault="00000000" w:rsidRPr="00000000" w14:paraId="00000052">
            <w:pPr>
              <w:numPr>
                <w:ilvl w:val="0"/>
                <w:numId w:val="8"/>
              </w:numPr>
              <w:spacing w:after="60" w:before="60" w:line="276" w:lineRule="auto"/>
              <w:ind w:left="720" w:hanging="360"/>
              <w:rPr>
                <w:sz w:val="20"/>
                <w:szCs w:val="20"/>
              </w:rPr>
            </w:pPr>
            <w:r w:rsidDel="00000000" w:rsidR="00000000" w:rsidRPr="00000000">
              <w:rPr>
                <w:sz w:val="20"/>
                <w:szCs w:val="20"/>
                <w:rtl w:val="0"/>
              </w:rPr>
              <w:t xml:space="preserve">The application will remain on the home screen</w:t>
            </w:r>
          </w:p>
        </w:tc>
      </w:tr>
      <w:tr>
        <w:trPr>
          <w:cantSplit w:val="0"/>
          <w:tblHeader w:val="0"/>
        </w:trPr>
        <w:tc>
          <w:tcPr/>
          <w:p w:rsidR="00000000" w:rsidDel="00000000" w:rsidP="00000000" w:rsidRDefault="00000000" w:rsidRPr="00000000" w14:paraId="00000053">
            <w:pPr>
              <w:spacing w:after="60" w:before="60" w:line="276" w:lineRule="auto"/>
              <w:rPr>
                <w:sz w:val="20"/>
                <w:szCs w:val="20"/>
              </w:rPr>
            </w:pPr>
            <w:r w:rsidDel="00000000" w:rsidR="00000000" w:rsidRPr="00000000">
              <w:rPr>
                <w:sz w:val="20"/>
                <w:szCs w:val="20"/>
                <w:rtl w:val="0"/>
              </w:rPr>
              <w:t xml:space="preserve">Postcondition:</w:t>
            </w:r>
          </w:p>
          <w:p w:rsidR="00000000" w:rsidDel="00000000" w:rsidP="00000000" w:rsidRDefault="00000000" w:rsidRPr="00000000" w14:paraId="00000054">
            <w:pPr>
              <w:numPr>
                <w:ilvl w:val="0"/>
                <w:numId w:val="1"/>
              </w:numPr>
              <w:spacing w:after="60" w:before="60" w:line="276" w:lineRule="auto"/>
              <w:ind w:left="720" w:hanging="360"/>
              <w:rPr>
                <w:sz w:val="20"/>
                <w:szCs w:val="20"/>
              </w:rPr>
            </w:pPr>
            <w:r w:rsidDel="00000000" w:rsidR="00000000" w:rsidRPr="00000000">
              <w:rPr>
                <w:sz w:val="20"/>
                <w:szCs w:val="20"/>
                <w:rtl w:val="0"/>
              </w:rPr>
              <w:t xml:space="preserve">The user remains on the Learn About Application screen until it is closed by the user.</w:t>
            </w:r>
          </w:p>
          <w:p w:rsidR="00000000" w:rsidDel="00000000" w:rsidP="00000000" w:rsidRDefault="00000000" w:rsidRPr="00000000" w14:paraId="00000055">
            <w:pPr>
              <w:numPr>
                <w:ilvl w:val="0"/>
                <w:numId w:val="1"/>
              </w:numPr>
              <w:spacing w:after="60" w:before="60" w:line="276" w:lineRule="auto"/>
              <w:ind w:left="720" w:hanging="360"/>
              <w:rPr>
                <w:sz w:val="20"/>
                <w:szCs w:val="20"/>
              </w:rPr>
            </w:pPr>
            <w:r w:rsidDel="00000000" w:rsidR="00000000" w:rsidRPr="00000000">
              <w:rPr>
                <w:sz w:val="20"/>
                <w:szCs w:val="20"/>
                <w:rtl w:val="0"/>
              </w:rPr>
              <w:t xml:space="preserve">The user is returned to the application’s home screen</w:t>
            </w:r>
          </w:p>
        </w:tc>
      </w:tr>
    </w:tbl>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br w:type="page"/>
      </w: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tbl>
      <w:tblPr>
        <w:tblStyle w:val="Table2"/>
        <w:tblW w:w="94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50"/>
        <w:tblGridChange w:id="0">
          <w:tblGrid>
            <w:gridCol w:w="9450"/>
          </w:tblGrid>
        </w:tblGridChange>
      </w:tblGrid>
      <w:tr>
        <w:trPr>
          <w:cantSplit w:val="0"/>
          <w:tblHeader w:val="0"/>
        </w:trPr>
        <w:tc>
          <w:tcPr/>
          <w:p w:rsidR="00000000" w:rsidDel="00000000" w:rsidP="00000000" w:rsidRDefault="00000000" w:rsidRPr="00000000" w14:paraId="00000059">
            <w:pPr>
              <w:pStyle w:val="Heading3"/>
              <w:rPr/>
            </w:pPr>
            <w:bookmarkStart w:colFirst="0" w:colLast="0" w:name="_ihv636" w:id="6"/>
            <w:bookmarkEnd w:id="6"/>
            <w:r w:rsidDel="00000000" w:rsidR="00000000" w:rsidRPr="00000000">
              <w:rPr>
                <w:rtl w:val="0"/>
              </w:rPr>
              <w:t xml:space="preserve">Use Case 2: Understand App Compliance (HIPAA)</w:t>
            </w:r>
          </w:p>
        </w:tc>
      </w:tr>
      <w:tr>
        <w:trPr>
          <w:cantSplit w:val="0"/>
          <w:tblHeader w:val="0"/>
        </w:trPr>
        <w:tc>
          <w:tcPr/>
          <w:p w:rsidR="00000000" w:rsidDel="00000000" w:rsidP="00000000" w:rsidRDefault="00000000" w:rsidRPr="00000000" w14:paraId="0000005A">
            <w:pPr>
              <w:spacing w:after="60" w:before="60" w:line="276" w:lineRule="auto"/>
              <w:rPr>
                <w:sz w:val="20"/>
                <w:szCs w:val="20"/>
              </w:rPr>
            </w:pPr>
            <w:r w:rsidDel="00000000" w:rsidR="00000000" w:rsidRPr="00000000">
              <w:rPr>
                <w:sz w:val="20"/>
                <w:szCs w:val="20"/>
                <w:rtl w:val="0"/>
              </w:rPr>
              <w:t xml:space="preserve">Description: The application provides information on how it conforms to HIPAA Compliance.  The application provides reference links to the U.S. Government HIPAA specific information.</w:t>
            </w:r>
          </w:p>
        </w:tc>
      </w:tr>
      <w:tr>
        <w:trPr>
          <w:cantSplit w:val="0"/>
          <w:tblHeader w:val="0"/>
        </w:trPr>
        <w:tc>
          <w:tcPr/>
          <w:p w:rsidR="00000000" w:rsidDel="00000000" w:rsidP="00000000" w:rsidRDefault="00000000" w:rsidRPr="00000000" w14:paraId="0000005B">
            <w:pPr>
              <w:spacing w:after="60" w:before="60" w:line="276" w:lineRule="auto"/>
              <w:rPr>
                <w:sz w:val="20"/>
                <w:szCs w:val="20"/>
              </w:rPr>
            </w:pPr>
            <w:r w:rsidDel="00000000" w:rsidR="00000000" w:rsidRPr="00000000">
              <w:rPr>
                <w:sz w:val="20"/>
                <w:szCs w:val="20"/>
                <w:rtl w:val="0"/>
              </w:rPr>
              <w:t xml:space="preserve">Actor(s): Application User</w:t>
            </w:r>
          </w:p>
        </w:tc>
      </w:tr>
      <w:tr>
        <w:trPr>
          <w:cantSplit w:val="0"/>
          <w:tblHeader w:val="0"/>
        </w:trPr>
        <w:tc>
          <w:tcPr/>
          <w:p w:rsidR="00000000" w:rsidDel="00000000" w:rsidP="00000000" w:rsidRDefault="00000000" w:rsidRPr="00000000" w14:paraId="0000005C">
            <w:pPr>
              <w:spacing w:after="60" w:before="60" w:line="276" w:lineRule="auto"/>
              <w:rPr>
                <w:sz w:val="20"/>
                <w:szCs w:val="20"/>
              </w:rPr>
            </w:pPr>
            <w:r w:rsidDel="00000000" w:rsidR="00000000" w:rsidRPr="00000000">
              <w:rPr>
                <w:sz w:val="20"/>
                <w:szCs w:val="20"/>
                <w:rtl w:val="0"/>
              </w:rPr>
              <w:t xml:space="preserve">Precondition: </w:t>
            </w:r>
          </w:p>
          <w:p w:rsidR="00000000" w:rsidDel="00000000" w:rsidP="00000000" w:rsidRDefault="00000000" w:rsidRPr="00000000" w14:paraId="0000005D">
            <w:pPr>
              <w:numPr>
                <w:ilvl w:val="0"/>
                <w:numId w:val="3"/>
              </w:numPr>
              <w:spacing w:after="60" w:before="60" w:line="276" w:lineRule="auto"/>
              <w:ind w:left="720" w:hanging="360"/>
              <w:rPr>
                <w:sz w:val="20"/>
                <w:szCs w:val="20"/>
              </w:rPr>
            </w:pPr>
            <w:r w:rsidDel="00000000" w:rsidR="00000000" w:rsidRPr="00000000">
              <w:rPr>
                <w:sz w:val="20"/>
                <w:szCs w:val="20"/>
                <w:rtl w:val="0"/>
              </w:rPr>
              <w:t xml:space="preserve">The application has been loaded onto the user’s device</w:t>
            </w:r>
          </w:p>
          <w:p w:rsidR="00000000" w:rsidDel="00000000" w:rsidP="00000000" w:rsidRDefault="00000000" w:rsidRPr="00000000" w14:paraId="0000005E">
            <w:pPr>
              <w:numPr>
                <w:ilvl w:val="0"/>
                <w:numId w:val="3"/>
              </w:numPr>
              <w:spacing w:after="60" w:before="60" w:line="276" w:lineRule="auto"/>
              <w:ind w:left="720" w:hanging="360"/>
              <w:rPr>
                <w:sz w:val="20"/>
                <w:szCs w:val="20"/>
              </w:rPr>
            </w:pPr>
            <w:r w:rsidDel="00000000" w:rsidR="00000000" w:rsidRPr="00000000">
              <w:rPr>
                <w:sz w:val="20"/>
                <w:szCs w:val="20"/>
                <w:rtl w:val="0"/>
              </w:rPr>
              <w:t xml:space="preserve">The application is active on the user’s device</w:t>
            </w:r>
          </w:p>
          <w:p w:rsidR="00000000" w:rsidDel="00000000" w:rsidP="00000000" w:rsidRDefault="00000000" w:rsidRPr="00000000" w14:paraId="0000005F">
            <w:pPr>
              <w:numPr>
                <w:ilvl w:val="0"/>
                <w:numId w:val="3"/>
              </w:numPr>
              <w:spacing w:after="60" w:before="60" w:line="276" w:lineRule="auto"/>
              <w:ind w:left="720" w:hanging="360"/>
              <w:rPr>
                <w:sz w:val="20"/>
                <w:szCs w:val="20"/>
              </w:rPr>
            </w:pPr>
            <w:r w:rsidDel="00000000" w:rsidR="00000000" w:rsidRPr="00000000">
              <w:rPr>
                <w:sz w:val="20"/>
                <w:szCs w:val="20"/>
                <w:rtl w:val="0"/>
              </w:rPr>
              <w:t xml:space="preserve">The application’s Learn About Application screen is open </w:t>
            </w:r>
          </w:p>
        </w:tc>
      </w:tr>
      <w:tr>
        <w:trPr>
          <w:cantSplit w:val="0"/>
          <w:tblHeader w:val="0"/>
        </w:trPr>
        <w:tc>
          <w:tcPr/>
          <w:p w:rsidR="00000000" w:rsidDel="00000000" w:rsidP="00000000" w:rsidRDefault="00000000" w:rsidRPr="00000000" w14:paraId="00000060">
            <w:pPr>
              <w:spacing w:after="60" w:before="60" w:line="276" w:lineRule="auto"/>
              <w:rPr>
                <w:sz w:val="20"/>
                <w:szCs w:val="20"/>
              </w:rPr>
            </w:pPr>
            <w:r w:rsidDel="00000000" w:rsidR="00000000" w:rsidRPr="00000000">
              <w:rPr>
                <w:sz w:val="20"/>
                <w:szCs w:val="20"/>
                <w:rtl w:val="0"/>
              </w:rPr>
              <w:t xml:space="preserve">Trigger: The user selects the option to open the screen to understand the application’s HIPAA compliance and the implications that the compliance means for the user and the data entered about patients.  The option must be something selectable by the user to have intent to learn about the application’s HIPAA compliance.</w:t>
            </w:r>
          </w:p>
        </w:tc>
      </w:tr>
      <w:tr>
        <w:trPr>
          <w:cantSplit w:val="0"/>
          <w:tblHeader w:val="0"/>
        </w:trPr>
        <w:tc>
          <w:tcPr/>
          <w:p w:rsidR="00000000" w:rsidDel="00000000" w:rsidP="00000000" w:rsidRDefault="00000000" w:rsidRPr="00000000" w14:paraId="00000061">
            <w:pPr>
              <w:spacing w:after="60" w:before="60" w:line="276" w:lineRule="auto"/>
              <w:rPr>
                <w:sz w:val="20"/>
                <w:szCs w:val="20"/>
              </w:rPr>
            </w:pPr>
            <w:r w:rsidDel="00000000" w:rsidR="00000000" w:rsidRPr="00000000">
              <w:rPr>
                <w:sz w:val="20"/>
                <w:szCs w:val="20"/>
                <w:rtl w:val="0"/>
              </w:rPr>
              <w:t xml:space="preserve">Normal flow:</w:t>
            </w:r>
          </w:p>
          <w:p w:rsidR="00000000" w:rsidDel="00000000" w:rsidP="00000000" w:rsidRDefault="00000000" w:rsidRPr="00000000" w14:paraId="00000062">
            <w:pPr>
              <w:numPr>
                <w:ilvl w:val="0"/>
                <w:numId w:val="2"/>
              </w:numPr>
              <w:spacing w:after="60" w:before="60" w:line="276" w:lineRule="auto"/>
              <w:ind w:left="720" w:hanging="360"/>
              <w:rPr>
                <w:sz w:val="20"/>
                <w:szCs w:val="20"/>
              </w:rPr>
            </w:pPr>
            <w:r w:rsidDel="00000000" w:rsidR="00000000" w:rsidRPr="00000000">
              <w:rPr>
                <w:sz w:val="20"/>
                <w:szCs w:val="20"/>
                <w:rtl w:val="0"/>
              </w:rPr>
              <w:t xml:space="preserve">The application’s Learn About Application screen is active and open</w:t>
            </w:r>
          </w:p>
          <w:p w:rsidR="00000000" w:rsidDel="00000000" w:rsidP="00000000" w:rsidRDefault="00000000" w:rsidRPr="00000000" w14:paraId="00000063">
            <w:pPr>
              <w:numPr>
                <w:ilvl w:val="0"/>
                <w:numId w:val="2"/>
              </w:numPr>
              <w:spacing w:after="60" w:before="60" w:line="276" w:lineRule="auto"/>
              <w:ind w:left="720" w:hanging="360"/>
              <w:rPr>
                <w:sz w:val="20"/>
                <w:szCs w:val="20"/>
              </w:rPr>
            </w:pPr>
            <w:r w:rsidDel="00000000" w:rsidR="00000000" w:rsidRPr="00000000">
              <w:rPr>
                <w:sz w:val="20"/>
                <w:szCs w:val="20"/>
                <w:rtl w:val="0"/>
              </w:rPr>
              <w:t xml:space="preserve">The user selects the button/option/link to open a screen to Understand App Compliance</w:t>
            </w:r>
          </w:p>
          <w:p w:rsidR="00000000" w:rsidDel="00000000" w:rsidP="00000000" w:rsidRDefault="00000000" w:rsidRPr="00000000" w14:paraId="00000064">
            <w:pPr>
              <w:numPr>
                <w:ilvl w:val="0"/>
                <w:numId w:val="2"/>
              </w:numPr>
              <w:spacing w:after="60" w:before="60" w:line="276" w:lineRule="auto"/>
              <w:ind w:left="720" w:hanging="360"/>
              <w:rPr>
                <w:sz w:val="20"/>
                <w:szCs w:val="20"/>
              </w:rPr>
            </w:pPr>
            <w:r w:rsidDel="00000000" w:rsidR="00000000" w:rsidRPr="00000000">
              <w:rPr>
                <w:sz w:val="20"/>
                <w:szCs w:val="20"/>
                <w:rtl w:val="0"/>
              </w:rPr>
              <w:t xml:space="preserve">The application displays the Understand App Compliance information to the user via a new screen</w:t>
            </w:r>
          </w:p>
        </w:tc>
      </w:tr>
      <w:tr>
        <w:trPr>
          <w:cantSplit w:val="0"/>
          <w:tblHeader w:val="0"/>
        </w:trPr>
        <w:tc>
          <w:tcPr/>
          <w:p w:rsidR="00000000" w:rsidDel="00000000" w:rsidP="00000000" w:rsidRDefault="00000000" w:rsidRPr="00000000" w14:paraId="00000065">
            <w:pPr>
              <w:spacing w:after="60" w:before="60" w:line="276" w:lineRule="auto"/>
              <w:rPr>
                <w:sz w:val="20"/>
                <w:szCs w:val="20"/>
              </w:rPr>
            </w:pPr>
            <w:r w:rsidDel="00000000" w:rsidR="00000000" w:rsidRPr="00000000">
              <w:rPr>
                <w:sz w:val="20"/>
                <w:szCs w:val="20"/>
                <w:rtl w:val="0"/>
              </w:rPr>
              <w:t xml:space="preserve">Alternate flow(s): None</w:t>
            </w:r>
          </w:p>
        </w:tc>
      </w:tr>
      <w:tr>
        <w:trPr>
          <w:cantSplit w:val="0"/>
          <w:tblHeader w:val="0"/>
        </w:trPr>
        <w:tc>
          <w:tcPr/>
          <w:p w:rsidR="00000000" w:rsidDel="00000000" w:rsidP="00000000" w:rsidRDefault="00000000" w:rsidRPr="00000000" w14:paraId="00000066">
            <w:pPr>
              <w:spacing w:after="60" w:before="60" w:line="276" w:lineRule="auto"/>
              <w:rPr>
                <w:sz w:val="20"/>
                <w:szCs w:val="20"/>
              </w:rPr>
            </w:pPr>
            <w:r w:rsidDel="00000000" w:rsidR="00000000" w:rsidRPr="00000000">
              <w:rPr>
                <w:sz w:val="20"/>
                <w:szCs w:val="20"/>
                <w:rtl w:val="0"/>
              </w:rPr>
              <w:t xml:space="preserve">Exception flow(s):</w:t>
            </w:r>
          </w:p>
          <w:p w:rsidR="00000000" w:rsidDel="00000000" w:rsidP="00000000" w:rsidRDefault="00000000" w:rsidRPr="00000000" w14:paraId="00000067">
            <w:pPr>
              <w:numPr>
                <w:ilvl w:val="0"/>
                <w:numId w:val="8"/>
              </w:numPr>
              <w:spacing w:after="60" w:before="60" w:line="276" w:lineRule="auto"/>
              <w:ind w:left="720" w:hanging="360"/>
              <w:rPr>
                <w:sz w:val="20"/>
                <w:szCs w:val="20"/>
              </w:rPr>
            </w:pPr>
            <w:r w:rsidDel="00000000" w:rsidR="00000000" w:rsidRPr="00000000">
              <w:rPr>
                <w:sz w:val="20"/>
                <w:szCs w:val="20"/>
                <w:rtl w:val="0"/>
              </w:rPr>
              <w:t xml:space="preserve">If the Understand App Compliance screen is not available, the application will log an exception</w:t>
            </w:r>
          </w:p>
          <w:p w:rsidR="00000000" w:rsidDel="00000000" w:rsidP="00000000" w:rsidRDefault="00000000" w:rsidRPr="00000000" w14:paraId="00000068">
            <w:pPr>
              <w:numPr>
                <w:ilvl w:val="0"/>
                <w:numId w:val="8"/>
              </w:numPr>
              <w:spacing w:after="60" w:before="60" w:line="276" w:lineRule="auto"/>
              <w:ind w:left="720" w:hanging="360"/>
              <w:rPr>
                <w:sz w:val="20"/>
                <w:szCs w:val="20"/>
              </w:rPr>
            </w:pPr>
            <w:r w:rsidDel="00000000" w:rsidR="00000000" w:rsidRPr="00000000">
              <w:rPr>
                <w:sz w:val="20"/>
                <w:szCs w:val="20"/>
                <w:rtl w:val="0"/>
              </w:rPr>
              <w:t xml:space="preserve">The application will remain on the Learn About Application screen</w:t>
            </w:r>
          </w:p>
          <w:p w:rsidR="00000000" w:rsidDel="00000000" w:rsidP="00000000" w:rsidRDefault="00000000" w:rsidRPr="00000000" w14:paraId="00000069">
            <w:pPr>
              <w:numPr>
                <w:ilvl w:val="0"/>
                <w:numId w:val="8"/>
              </w:numPr>
              <w:spacing w:after="60" w:before="60" w:line="276" w:lineRule="auto"/>
              <w:ind w:left="720" w:hanging="360"/>
              <w:rPr>
                <w:sz w:val="20"/>
                <w:szCs w:val="20"/>
              </w:rPr>
            </w:pPr>
            <w:r w:rsidDel="00000000" w:rsidR="00000000" w:rsidRPr="00000000">
              <w:rPr>
                <w:sz w:val="20"/>
                <w:szCs w:val="20"/>
                <w:rtl w:val="0"/>
              </w:rPr>
              <w:t xml:space="preserve">The application will allow the user to return to the application’s home screen</w:t>
            </w:r>
          </w:p>
        </w:tc>
      </w:tr>
      <w:tr>
        <w:trPr>
          <w:cantSplit w:val="0"/>
          <w:tblHeader w:val="0"/>
        </w:trPr>
        <w:tc>
          <w:tcPr/>
          <w:p w:rsidR="00000000" w:rsidDel="00000000" w:rsidP="00000000" w:rsidRDefault="00000000" w:rsidRPr="00000000" w14:paraId="0000006A">
            <w:pPr>
              <w:spacing w:after="60" w:before="60" w:line="276" w:lineRule="auto"/>
              <w:rPr>
                <w:sz w:val="20"/>
                <w:szCs w:val="20"/>
              </w:rPr>
            </w:pPr>
            <w:r w:rsidDel="00000000" w:rsidR="00000000" w:rsidRPr="00000000">
              <w:rPr>
                <w:sz w:val="20"/>
                <w:szCs w:val="20"/>
                <w:rtl w:val="0"/>
              </w:rPr>
              <w:t xml:space="preserve">Postcondition:</w:t>
            </w:r>
          </w:p>
          <w:p w:rsidR="00000000" w:rsidDel="00000000" w:rsidP="00000000" w:rsidRDefault="00000000" w:rsidRPr="00000000" w14:paraId="0000006B">
            <w:pPr>
              <w:numPr>
                <w:ilvl w:val="0"/>
                <w:numId w:val="1"/>
              </w:numPr>
              <w:spacing w:after="60" w:before="60" w:line="276" w:lineRule="auto"/>
              <w:ind w:left="720" w:hanging="360"/>
              <w:rPr>
                <w:sz w:val="20"/>
                <w:szCs w:val="20"/>
              </w:rPr>
            </w:pPr>
            <w:r w:rsidDel="00000000" w:rsidR="00000000" w:rsidRPr="00000000">
              <w:rPr>
                <w:sz w:val="20"/>
                <w:szCs w:val="20"/>
                <w:rtl w:val="0"/>
              </w:rPr>
              <w:t xml:space="preserve">The user remains on the Understand App Compliance screen until it is closed by the user.</w:t>
            </w:r>
          </w:p>
          <w:p w:rsidR="00000000" w:rsidDel="00000000" w:rsidP="00000000" w:rsidRDefault="00000000" w:rsidRPr="00000000" w14:paraId="0000006C">
            <w:pPr>
              <w:numPr>
                <w:ilvl w:val="0"/>
                <w:numId w:val="1"/>
              </w:numPr>
              <w:spacing w:after="60" w:before="60" w:line="276" w:lineRule="auto"/>
              <w:ind w:left="720" w:hanging="360"/>
              <w:rPr>
                <w:sz w:val="20"/>
                <w:szCs w:val="20"/>
              </w:rPr>
            </w:pPr>
            <w:r w:rsidDel="00000000" w:rsidR="00000000" w:rsidRPr="00000000">
              <w:rPr>
                <w:sz w:val="20"/>
                <w:szCs w:val="20"/>
                <w:rtl w:val="0"/>
              </w:rPr>
              <w:t xml:space="preserve">The user is returned to the application’s Learn About Application screen</w:t>
            </w:r>
          </w:p>
        </w:tc>
      </w:tr>
    </w:tbl>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br w:type="page"/>
      </w:r>
      <w:r w:rsidDel="00000000" w:rsidR="00000000" w:rsidRPr="00000000">
        <w:rPr>
          <w:rtl w:val="0"/>
        </w:rPr>
      </w:r>
    </w:p>
    <w:tbl>
      <w:tblPr>
        <w:tblStyle w:val="Table3"/>
        <w:tblW w:w="943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35"/>
        <w:tblGridChange w:id="0">
          <w:tblGrid>
            <w:gridCol w:w="9435"/>
          </w:tblGrid>
        </w:tblGridChange>
      </w:tblGrid>
      <w:tr>
        <w:trPr>
          <w:cantSplit w:val="0"/>
          <w:tblHeader w:val="0"/>
        </w:trPr>
        <w:tc>
          <w:tcPr/>
          <w:p w:rsidR="00000000" w:rsidDel="00000000" w:rsidP="00000000" w:rsidRDefault="00000000" w:rsidRPr="00000000" w14:paraId="0000006F">
            <w:pPr>
              <w:pStyle w:val="Heading3"/>
              <w:rPr/>
            </w:pPr>
            <w:bookmarkStart w:colFirst="0" w:colLast="0" w:name="_32hioqz" w:id="7"/>
            <w:bookmarkEnd w:id="7"/>
            <w:r w:rsidDel="00000000" w:rsidR="00000000" w:rsidRPr="00000000">
              <w:rPr>
                <w:rtl w:val="0"/>
              </w:rPr>
              <w:t xml:space="preserve">Use Case 3: Understand App Privacy (HIPAA)</w:t>
            </w:r>
          </w:p>
        </w:tc>
      </w:tr>
      <w:tr>
        <w:trPr>
          <w:cantSplit w:val="0"/>
          <w:tblHeader w:val="0"/>
        </w:trPr>
        <w:tc>
          <w:tcPr/>
          <w:p w:rsidR="00000000" w:rsidDel="00000000" w:rsidP="00000000" w:rsidRDefault="00000000" w:rsidRPr="00000000" w14:paraId="00000070">
            <w:pPr>
              <w:spacing w:after="60" w:before="60" w:line="276" w:lineRule="auto"/>
              <w:rPr>
                <w:sz w:val="20"/>
                <w:szCs w:val="20"/>
              </w:rPr>
            </w:pPr>
            <w:r w:rsidDel="00000000" w:rsidR="00000000" w:rsidRPr="00000000">
              <w:rPr>
                <w:sz w:val="20"/>
                <w:szCs w:val="20"/>
                <w:rtl w:val="0"/>
              </w:rPr>
              <w:t xml:space="preserve">Description: The application provides information on how it conforms to HIPAA Privacy.  The application provides reference links to the U.S. Government HIPAA specific information.</w:t>
            </w:r>
          </w:p>
        </w:tc>
      </w:tr>
      <w:tr>
        <w:trPr>
          <w:cantSplit w:val="0"/>
          <w:tblHeader w:val="0"/>
        </w:trPr>
        <w:tc>
          <w:tcPr/>
          <w:p w:rsidR="00000000" w:rsidDel="00000000" w:rsidP="00000000" w:rsidRDefault="00000000" w:rsidRPr="00000000" w14:paraId="00000071">
            <w:pPr>
              <w:spacing w:after="60" w:before="60" w:line="276" w:lineRule="auto"/>
              <w:rPr>
                <w:sz w:val="20"/>
                <w:szCs w:val="20"/>
              </w:rPr>
            </w:pPr>
            <w:r w:rsidDel="00000000" w:rsidR="00000000" w:rsidRPr="00000000">
              <w:rPr>
                <w:sz w:val="20"/>
                <w:szCs w:val="20"/>
                <w:rtl w:val="0"/>
              </w:rPr>
              <w:t xml:space="preserve">Actor(s): Application User</w:t>
            </w:r>
          </w:p>
        </w:tc>
      </w:tr>
      <w:tr>
        <w:trPr>
          <w:cantSplit w:val="0"/>
          <w:tblHeader w:val="0"/>
        </w:trPr>
        <w:tc>
          <w:tcPr/>
          <w:p w:rsidR="00000000" w:rsidDel="00000000" w:rsidP="00000000" w:rsidRDefault="00000000" w:rsidRPr="00000000" w14:paraId="00000072">
            <w:pPr>
              <w:spacing w:after="60" w:before="60" w:line="276" w:lineRule="auto"/>
              <w:rPr>
                <w:sz w:val="20"/>
                <w:szCs w:val="20"/>
              </w:rPr>
            </w:pPr>
            <w:r w:rsidDel="00000000" w:rsidR="00000000" w:rsidRPr="00000000">
              <w:rPr>
                <w:sz w:val="20"/>
                <w:szCs w:val="20"/>
                <w:rtl w:val="0"/>
              </w:rPr>
              <w:t xml:space="preserve">Precondition: </w:t>
            </w:r>
          </w:p>
          <w:p w:rsidR="00000000" w:rsidDel="00000000" w:rsidP="00000000" w:rsidRDefault="00000000" w:rsidRPr="00000000" w14:paraId="00000073">
            <w:pPr>
              <w:numPr>
                <w:ilvl w:val="0"/>
                <w:numId w:val="3"/>
              </w:numPr>
              <w:spacing w:after="60" w:before="60" w:line="276" w:lineRule="auto"/>
              <w:ind w:left="720" w:hanging="360"/>
              <w:rPr>
                <w:sz w:val="20"/>
                <w:szCs w:val="20"/>
              </w:rPr>
            </w:pPr>
            <w:r w:rsidDel="00000000" w:rsidR="00000000" w:rsidRPr="00000000">
              <w:rPr>
                <w:sz w:val="20"/>
                <w:szCs w:val="20"/>
                <w:rtl w:val="0"/>
              </w:rPr>
              <w:t xml:space="preserve">The application has been loaded onto the user’s device</w:t>
            </w:r>
          </w:p>
          <w:p w:rsidR="00000000" w:rsidDel="00000000" w:rsidP="00000000" w:rsidRDefault="00000000" w:rsidRPr="00000000" w14:paraId="00000074">
            <w:pPr>
              <w:numPr>
                <w:ilvl w:val="0"/>
                <w:numId w:val="3"/>
              </w:numPr>
              <w:spacing w:after="60" w:before="60" w:line="276" w:lineRule="auto"/>
              <w:ind w:left="720" w:hanging="360"/>
              <w:rPr>
                <w:sz w:val="20"/>
                <w:szCs w:val="20"/>
              </w:rPr>
            </w:pPr>
            <w:r w:rsidDel="00000000" w:rsidR="00000000" w:rsidRPr="00000000">
              <w:rPr>
                <w:sz w:val="20"/>
                <w:szCs w:val="20"/>
                <w:rtl w:val="0"/>
              </w:rPr>
              <w:t xml:space="preserve">The application is active on the user’s device</w:t>
            </w:r>
          </w:p>
          <w:p w:rsidR="00000000" w:rsidDel="00000000" w:rsidP="00000000" w:rsidRDefault="00000000" w:rsidRPr="00000000" w14:paraId="00000075">
            <w:pPr>
              <w:numPr>
                <w:ilvl w:val="0"/>
                <w:numId w:val="3"/>
              </w:numPr>
              <w:spacing w:after="60" w:before="60" w:line="276" w:lineRule="auto"/>
              <w:ind w:left="720" w:hanging="360"/>
              <w:rPr>
                <w:sz w:val="20"/>
                <w:szCs w:val="20"/>
              </w:rPr>
            </w:pPr>
            <w:r w:rsidDel="00000000" w:rsidR="00000000" w:rsidRPr="00000000">
              <w:rPr>
                <w:sz w:val="20"/>
                <w:szCs w:val="20"/>
                <w:rtl w:val="0"/>
              </w:rPr>
              <w:t xml:space="preserve">The application’s Learn About Application screen is open </w:t>
            </w:r>
          </w:p>
        </w:tc>
      </w:tr>
      <w:tr>
        <w:trPr>
          <w:cantSplit w:val="0"/>
          <w:tblHeader w:val="0"/>
        </w:trPr>
        <w:tc>
          <w:tcPr/>
          <w:p w:rsidR="00000000" w:rsidDel="00000000" w:rsidP="00000000" w:rsidRDefault="00000000" w:rsidRPr="00000000" w14:paraId="00000076">
            <w:pPr>
              <w:spacing w:after="60" w:before="60" w:line="276" w:lineRule="auto"/>
              <w:rPr>
                <w:sz w:val="20"/>
                <w:szCs w:val="20"/>
              </w:rPr>
            </w:pPr>
            <w:r w:rsidDel="00000000" w:rsidR="00000000" w:rsidRPr="00000000">
              <w:rPr>
                <w:sz w:val="20"/>
                <w:szCs w:val="20"/>
                <w:rtl w:val="0"/>
              </w:rPr>
              <w:t xml:space="preserve">Trigger: The user selects the option to open the screen to understand the application’s HIPAA privacy and the implications that the privacy means for the user and the data entered about patients.  The option must be something selectable by the user to have intent to learn about the application’s HIPAA privacy.</w:t>
            </w:r>
          </w:p>
        </w:tc>
      </w:tr>
      <w:tr>
        <w:trPr>
          <w:cantSplit w:val="0"/>
          <w:tblHeader w:val="0"/>
        </w:trPr>
        <w:tc>
          <w:tcPr/>
          <w:p w:rsidR="00000000" w:rsidDel="00000000" w:rsidP="00000000" w:rsidRDefault="00000000" w:rsidRPr="00000000" w14:paraId="00000077">
            <w:pPr>
              <w:spacing w:after="60" w:before="60" w:line="276" w:lineRule="auto"/>
              <w:rPr>
                <w:sz w:val="20"/>
                <w:szCs w:val="20"/>
              </w:rPr>
            </w:pPr>
            <w:r w:rsidDel="00000000" w:rsidR="00000000" w:rsidRPr="00000000">
              <w:rPr>
                <w:sz w:val="20"/>
                <w:szCs w:val="20"/>
                <w:rtl w:val="0"/>
              </w:rPr>
              <w:t xml:space="preserve">Normal flow:</w:t>
            </w:r>
          </w:p>
          <w:p w:rsidR="00000000" w:rsidDel="00000000" w:rsidP="00000000" w:rsidRDefault="00000000" w:rsidRPr="00000000" w14:paraId="00000078">
            <w:pPr>
              <w:numPr>
                <w:ilvl w:val="0"/>
                <w:numId w:val="2"/>
              </w:numPr>
              <w:spacing w:after="60" w:before="60" w:line="276" w:lineRule="auto"/>
              <w:ind w:left="720" w:hanging="360"/>
              <w:rPr>
                <w:sz w:val="20"/>
                <w:szCs w:val="20"/>
              </w:rPr>
            </w:pPr>
            <w:r w:rsidDel="00000000" w:rsidR="00000000" w:rsidRPr="00000000">
              <w:rPr>
                <w:sz w:val="20"/>
                <w:szCs w:val="20"/>
                <w:rtl w:val="0"/>
              </w:rPr>
              <w:t xml:space="preserve">The application’s Learn About Application screen is active and open</w:t>
            </w:r>
          </w:p>
          <w:p w:rsidR="00000000" w:rsidDel="00000000" w:rsidP="00000000" w:rsidRDefault="00000000" w:rsidRPr="00000000" w14:paraId="00000079">
            <w:pPr>
              <w:numPr>
                <w:ilvl w:val="0"/>
                <w:numId w:val="2"/>
              </w:numPr>
              <w:spacing w:after="60" w:before="60" w:line="276" w:lineRule="auto"/>
              <w:ind w:left="720" w:hanging="360"/>
              <w:rPr>
                <w:sz w:val="20"/>
                <w:szCs w:val="20"/>
              </w:rPr>
            </w:pPr>
            <w:r w:rsidDel="00000000" w:rsidR="00000000" w:rsidRPr="00000000">
              <w:rPr>
                <w:sz w:val="20"/>
                <w:szCs w:val="20"/>
                <w:rtl w:val="0"/>
              </w:rPr>
              <w:t xml:space="preserve">The user selects the button/option/link to open a screen to Understand App Privacy</w:t>
            </w:r>
          </w:p>
          <w:p w:rsidR="00000000" w:rsidDel="00000000" w:rsidP="00000000" w:rsidRDefault="00000000" w:rsidRPr="00000000" w14:paraId="0000007A">
            <w:pPr>
              <w:numPr>
                <w:ilvl w:val="0"/>
                <w:numId w:val="2"/>
              </w:numPr>
              <w:spacing w:after="60" w:before="60" w:line="276" w:lineRule="auto"/>
              <w:ind w:left="720" w:hanging="360"/>
              <w:rPr>
                <w:sz w:val="20"/>
                <w:szCs w:val="20"/>
              </w:rPr>
            </w:pPr>
            <w:r w:rsidDel="00000000" w:rsidR="00000000" w:rsidRPr="00000000">
              <w:rPr>
                <w:sz w:val="20"/>
                <w:szCs w:val="20"/>
                <w:rtl w:val="0"/>
              </w:rPr>
              <w:t xml:space="preserve">The application displays the Understand App Privacy information to the user via a new screen</w:t>
            </w:r>
          </w:p>
        </w:tc>
      </w:tr>
      <w:tr>
        <w:trPr>
          <w:cantSplit w:val="0"/>
          <w:tblHeader w:val="0"/>
        </w:trPr>
        <w:tc>
          <w:tcPr/>
          <w:p w:rsidR="00000000" w:rsidDel="00000000" w:rsidP="00000000" w:rsidRDefault="00000000" w:rsidRPr="00000000" w14:paraId="0000007B">
            <w:pPr>
              <w:spacing w:after="60" w:before="60" w:line="276" w:lineRule="auto"/>
              <w:rPr>
                <w:sz w:val="20"/>
                <w:szCs w:val="20"/>
              </w:rPr>
            </w:pPr>
            <w:r w:rsidDel="00000000" w:rsidR="00000000" w:rsidRPr="00000000">
              <w:rPr>
                <w:sz w:val="20"/>
                <w:szCs w:val="20"/>
                <w:rtl w:val="0"/>
              </w:rPr>
              <w:t xml:space="preserve">Alternate flow(s): None</w:t>
            </w:r>
          </w:p>
        </w:tc>
      </w:tr>
      <w:tr>
        <w:trPr>
          <w:cantSplit w:val="0"/>
          <w:tblHeader w:val="0"/>
        </w:trPr>
        <w:tc>
          <w:tcPr/>
          <w:p w:rsidR="00000000" w:rsidDel="00000000" w:rsidP="00000000" w:rsidRDefault="00000000" w:rsidRPr="00000000" w14:paraId="0000007C">
            <w:pPr>
              <w:spacing w:after="60" w:before="60" w:line="276" w:lineRule="auto"/>
              <w:rPr>
                <w:sz w:val="20"/>
                <w:szCs w:val="20"/>
              </w:rPr>
            </w:pPr>
            <w:r w:rsidDel="00000000" w:rsidR="00000000" w:rsidRPr="00000000">
              <w:rPr>
                <w:sz w:val="20"/>
                <w:szCs w:val="20"/>
                <w:rtl w:val="0"/>
              </w:rPr>
              <w:t xml:space="preserve">Exception flow(s):</w:t>
            </w:r>
          </w:p>
          <w:p w:rsidR="00000000" w:rsidDel="00000000" w:rsidP="00000000" w:rsidRDefault="00000000" w:rsidRPr="00000000" w14:paraId="0000007D">
            <w:pPr>
              <w:numPr>
                <w:ilvl w:val="0"/>
                <w:numId w:val="8"/>
              </w:numPr>
              <w:spacing w:after="60" w:before="60" w:line="276" w:lineRule="auto"/>
              <w:ind w:left="720" w:hanging="360"/>
              <w:rPr>
                <w:sz w:val="20"/>
                <w:szCs w:val="20"/>
              </w:rPr>
            </w:pPr>
            <w:r w:rsidDel="00000000" w:rsidR="00000000" w:rsidRPr="00000000">
              <w:rPr>
                <w:sz w:val="20"/>
                <w:szCs w:val="20"/>
                <w:rtl w:val="0"/>
              </w:rPr>
              <w:t xml:space="preserve">If the Understand App Privacy screen is not available, the application will log an exception</w:t>
            </w:r>
          </w:p>
          <w:p w:rsidR="00000000" w:rsidDel="00000000" w:rsidP="00000000" w:rsidRDefault="00000000" w:rsidRPr="00000000" w14:paraId="0000007E">
            <w:pPr>
              <w:numPr>
                <w:ilvl w:val="0"/>
                <w:numId w:val="8"/>
              </w:numPr>
              <w:spacing w:after="60" w:before="60" w:line="276" w:lineRule="auto"/>
              <w:ind w:left="720" w:hanging="360"/>
              <w:rPr>
                <w:sz w:val="20"/>
                <w:szCs w:val="20"/>
              </w:rPr>
            </w:pPr>
            <w:r w:rsidDel="00000000" w:rsidR="00000000" w:rsidRPr="00000000">
              <w:rPr>
                <w:sz w:val="20"/>
                <w:szCs w:val="20"/>
                <w:rtl w:val="0"/>
              </w:rPr>
              <w:t xml:space="preserve">The application will remain on the Learn About Application screen</w:t>
            </w:r>
          </w:p>
          <w:p w:rsidR="00000000" w:rsidDel="00000000" w:rsidP="00000000" w:rsidRDefault="00000000" w:rsidRPr="00000000" w14:paraId="0000007F">
            <w:pPr>
              <w:numPr>
                <w:ilvl w:val="0"/>
                <w:numId w:val="8"/>
              </w:numPr>
              <w:spacing w:after="60" w:before="60" w:line="276" w:lineRule="auto"/>
              <w:ind w:left="720" w:hanging="360"/>
              <w:rPr>
                <w:sz w:val="20"/>
                <w:szCs w:val="20"/>
              </w:rPr>
            </w:pPr>
            <w:r w:rsidDel="00000000" w:rsidR="00000000" w:rsidRPr="00000000">
              <w:rPr>
                <w:sz w:val="20"/>
                <w:szCs w:val="20"/>
                <w:rtl w:val="0"/>
              </w:rPr>
              <w:t xml:space="preserve">The application will allow the user to return to the application’s home screen</w:t>
            </w:r>
          </w:p>
        </w:tc>
      </w:tr>
      <w:tr>
        <w:trPr>
          <w:cantSplit w:val="0"/>
          <w:tblHeader w:val="0"/>
        </w:trPr>
        <w:tc>
          <w:tcPr/>
          <w:p w:rsidR="00000000" w:rsidDel="00000000" w:rsidP="00000000" w:rsidRDefault="00000000" w:rsidRPr="00000000" w14:paraId="00000080">
            <w:pPr>
              <w:spacing w:after="60" w:before="60" w:line="276" w:lineRule="auto"/>
              <w:rPr>
                <w:sz w:val="20"/>
                <w:szCs w:val="20"/>
              </w:rPr>
            </w:pPr>
            <w:r w:rsidDel="00000000" w:rsidR="00000000" w:rsidRPr="00000000">
              <w:rPr>
                <w:sz w:val="20"/>
                <w:szCs w:val="20"/>
                <w:rtl w:val="0"/>
              </w:rPr>
              <w:t xml:space="preserve">Postcondition:</w:t>
            </w:r>
          </w:p>
          <w:p w:rsidR="00000000" w:rsidDel="00000000" w:rsidP="00000000" w:rsidRDefault="00000000" w:rsidRPr="00000000" w14:paraId="00000081">
            <w:pPr>
              <w:numPr>
                <w:ilvl w:val="0"/>
                <w:numId w:val="1"/>
              </w:numPr>
              <w:spacing w:after="60" w:before="60" w:line="276" w:lineRule="auto"/>
              <w:ind w:left="720" w:hanging="360"/>
              <w:rPr>
                <w:sz w:val="20"/>
                <w:szCs w:val="20"/>
              </w:rPr>
            </w:pPr>
            <w:r w:rsidDel="00000000" w:rsidR="00000000" w:rsidRPr="00000000">
              <w:rPr>
                <w:sz w:val="20"/>
                <w:szCs w:val="20"/>
                <w:rtl w:val="0"/>
              </w:rPr>
              <w:t xml:space="preserve">The user remains on the Understand App Privacy screen until it is closed by the user.</w:t>
            </w:r>
          </w:p>
          <w:p w:rsidR="00000000" w:rsidDel="00000000" w:rsidP="00000000" w:rsidRDefault="00000000" w:rsidRPr="00000000" w14:paraId="00000082">
            <w:pPr>
              <w:numPr>
                <w:ilvl w:val="0"/>
                <w:numId w:val="1"/>
              </w:numPr>
              <w:spacing w:after="60" w:before="60" w:line="276" w:lineRule="auto"/>
              <w:ind w:left="720" w:hanging="360"/>
              <w:rPr>
                <w:sz w:val="20"/>
                <w:szCs w:val="20"/>
              </w:rPr>
            </w:pPr>
            <w:r w:rsidDel="00000000" w:rsidR="00000000" w:rsidRPr="00000000">
              <w:rPr>
                <w:sz w:val="20"/>
                <w:szCs w:val="20"/>
                <w:rtl w:val="0"/>
              </w:rPr>
              <w:t xml:space="preserve">The user is returned to the application’s Learn About Application screen</w:t>
            </w:r>
          </w:p>
        </w:tc>
      </w:tr>
    </w:tbl>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br w:type="page"/>
      </w: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tbl>
      <w:tblPr>
        <w:tblStyle w:val="Table4"/>
        <w:tblW w:w="943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35"/>
        <w:tblGridChange w:id="0">
          <w:tblGrid>
            <w:gridCol w:w="9435"/>
          </w:tblGrid>
        </w:tblGridChange>
      </w:tblGrid>
      <w:tr>
        <w:trPr>
          <w:cantSplit w:val="0"/>
          <w:tblHeader w:val="0"/>
        </w:trPr>
        <w:tc>
          <w:tcPr/>
          <w:p w:rsidR="00000000" w:rsidDel="00000000" w:rsidP="00000000" w:rsidRDefault="00000000" w:rsidRPr="00000000" w14:paraId="00000086">
            <w:pPr>
              <w:pStyle w:val="Heading3"/>
              <w:rPr/>
            </w:pPr>
            <w:bookmarkStart w:colFirst="0" w:colLast="0" w:name="_1hmsyys" w:id="8"/>
            <w:bookmarkEnd w:id="8"/>
            <w:r w:rsidDel="00000000" w:rsidR="00000000" w:rsidRPr="00000000">
              <w:rPr>
                <w:rtl w:val="0"/>
              </w:rPr>
              <w:t xml:space="preserve">Use Case 4: Help with Assessment</w:t>
            </w:r>
          </w:p>
        </w:tc>
      </w:tr>
      <w:tr>
        <w:trPr>
          <w:cantSplit w:val="0"/>
          <w:tblHeader w:val="0"/>
        </w:trPr>
        <w:tc>
          <w:tcPr/>
          <w:p w:rsidR="00000000" w:rsidDel="00000000" w:rsidP="00000000" w:rsidRDefault="00000000" w:rsidRPr="00000000" w14:paraId="00000087">
            <w:pPr>
              <w:spacing w:after="60" w:before="60" w:line="276" w:lineRule="auto"/>
              <w:rPr>
                <w:sz w:val="20"/>
                <w:szCs w:val="20"/>
              </w:rPr>
            </w:pPr>
            <w:r w:rsidDel="00000000" w:rsidR="00000000" w:rsidRPr="00000000">
              <w:rPr>
                <w:sz w:val="20"/>
                <w:szCs w:val="20"/>
                <w:rtl w:val="0"/>
              </w:rPr>
              <w:t xml:space="preserve">Description: The application provides information on how to create an assessment, how it is scored and how to export and assessment.  </w:t>
            </w:r>
          </w:p>
        </w:tc>
      </w:tr>
      <w:tr>
        <w:trPr>
          <w:cantSplit w:val="0"/>
          <w:tblHeader w:val="0"/>
        </w:trPr>
        <w:tc>
          <w:tcPr/>
          <w:p w:rsidR="00000000" w:rsidDel="00000000" w:rsidP="00000000" w:rsidRDefault="00000000" w:rsidRPr="00000000" w14:paraId="00000088">
            <w:pPr>
              <w:spacing w:after="60" w:before="60" w:line="276" w:lineRule="auto"/>
              <w:rPr>
                <w:sz w:val="20"/>
                <w:szCs w:val="20"/>
              </w:rPr>
            </w:pPr>
            <w:r w:rsidDel="00000000" w:rsidR="00000000" w:rsidRPr="00000000">
              <w:rPr>
                <w:sz w:val="20"/>
                <w:szCs w:val="20"/>
                <w:rtl w:val="0"/>
              </w:rPr>
              <w:t xml:space="preserve">Actor(s): Application User</w:t>
            </w:r>
          </w:p>
        </w:tc>
      </w:tr>
      <w:tr>
        <w:trPr>
          <w:cantSplit w:val="0"/>
          <w:tblHeader w:val="0"/>
        </w:trPr>
        <w:tc>
          <w:tcPr/>
          <w:p w:rsidR="00000000" w:rsidDel="00000000" w:rsidP="00000000" w:rsidRDefault="00000000" w:rsidRPr="00000000" w14:paraId="00000089">
            <w:pPr>
              <w:spacing w:after="60" w:before="60" w:line="276" w:lineRule="auto"/>
              <w:rPr>
                <w:sz w:val="20"/>
                <w:szCs w:val="20"/>
              </w:rPr>
            </w:pPr>
            <w:r w:rsidDel="00000000" w:rsidR="00000000" w:rsidRPr="00000000">
              <w:rPr>
                <w:sz w:val="20"/>
                <w:szCs w:val="20"/>
                <w:rtl w:val="0"/>
              </w:rPr>
              <w:t xml:space="preserve">Precondition: </w:t>
            </w:r>
          </w:p>
          <w:p w:rsidR="00000000" w:rsidDel="00000000" w:rsidP="00000000" w:rsidRDefault="00000000" w:rsidRPr="00000000" w14:paraId="0000008A">
            <w:pPr>
              <w:numPr>
                <w:ilvl w:val="0"/>
                <w:numId w:val="3"/>
              </w:numPr>
              <w:spacing w:after="60" w:before="60" w:line="276" w:lineRule="auto"/>
              <w:ind w:left="720" w:hanging="360"/>
              <w:rPr>
                <w:sz w:val="20"/>
                <w:szCs w:val="20"/>
              </w:rPr>
            </w:pPr>
            <w:r w:rsidDel="00000000" w:rsidR="00000000" w:rsidRPr="00000000">
              <w:rPr>
                <w:sz w:val="20"/>
                <w:szCs w:val="20"/>
                <w:rtl w:val="0"/>
              </w:rPr>
              <w:t xml:space="preserve">The application has been loaded onto the user’s device</w:t>
            </w:r>
          </w:p>
          <w:p w:rsidR="00000000" w:rsidDel="00000000" w:rsidP="00000000" w:rsidRDefault="00000000" w:rsidRPr="00000000" w14:paraId="0000008B">
            <w:pPr>
              <w:numPr>
                <w:ilvl w:val="0"/>
                <w:numId w:val="3"/>
              </w:numPr>
              <w:spacing w:after="60" w:before="60" w:line="276" w:lineRule="auto"/>
              <w:ind w:left="720" w:hanging="360"/>
              <w:rPr>
                <w:sz w:val="20"/>
                <w:szCs w:val="20"/>
              </w:rPr>
            </w:pPr>
            <w:r w:rsidDel="00000000" w:rsidR="00000000" w:rsidRPr="00000000">
              <w:rPr>
                <w:sz w:val="20"/>
                <w:szCs w:val="20"/>
                <w:rtl w:val="0"/>
              </w:rPr>
              <w:t xml:space="preserve">The application is active on the user’s device</w:t>
            </w:r>
          </w:p>
          <w:p w:rsidR="00000000" w:rsidDel="00000000" w:rsidP="00000000" w:rsidRDefault="00000000" w:rsidRPr="00000000" w14:paraId="0000008C">
            <w:pPr>
              <w:numPr>
                <w:ilvl w:val="0"/>
                <w:numId w:val="3"/>
              </w:numPr>
              <w:spacing w:after="60" w:before="60" w:line="276" w:lineRule="auto"/>
              <w:ind w:left="720" w:hanging="360"/>
              <w:rPr>
                <w:sz w:val="20"/>
                <w:szCs w:val="20"/>
              </w:rPr>
            </w:pPr>
            <w:r w:rsidDel="00000000" w:rsidR="00000000" w:rsidRPr="00000000">
              <w:rPr>
                <w:sz w:val="20"/>
                <w:szCs w:val="20"/>
                <w:rtl w:val="0"/>
              </w:rPr>
              <w:t xml:space="preserve">The application’s home screen is open </w:t>
            </w:r>
          </w:p>
        </w:tc>
      </w:tr>
      <w:tr>
        <w:trPr>
          <w:cantSplit w:val="0"/>
          <w:tblHeader w:val="0"/>
        </w:trPr>
        <w:tc>
          <w:tcPr/>
          <w:p w:rsidR="00000000" w:rsidDel="00000000" w:rsidP="00000000" w:rsidRDefault="00000000" w:rsidRPr="00000000" w14:paraId="0000008D">
            <w:pPr>
              <w:spacing w:after="60" w:before="60" w:line="276" w:lineRule="auto"/>
              <w:rPr>
                <w:sz w:val="20"/>
                <w:szCs w:val="20"/>
              </w:rPr>
            </w:pPr>
            <w:r w:rsidDel="00000000" w:rsidR="00000000" w:rsidRPr="00000000">
              <w:rPr>
                <w:sz w:val="20"/>
                <w:szCs w:val="20"/>
                <w:rtl w:val="0"/>
              </w:rPr>
              <w:t xml:space="preserve">Trigger: The user selects the option to open the Help with Assessment screen.  The option must be something selectable by the user to have intent to get help with the application.</w:t>
            </w:r>
          </w:p>
        </w:tc>
      </w:tr>
      <w:tr>
        <w:trPr>
          <w:cantSplit w:val="0"/>
          <w:tblHeader w:val="0"/>
        </w:trPr>
        <w:tc>
          <w:tcPr/>
          <w:p w:rsidR="00000000" w:rsidDel="00000000" w:rsidP="00000000" w:rsidRDefault="00000000" w:rsidRPr="00000000" w14:paraId="0000008E">
            <w:pPr>
              <w:spacing w:after="60" w:before="60" w:line="276" w:lineRule="auto"/>
              <w:rPr>
                <w:sz w:val="20"/>
                <w:szCs w:val="20"/>
              </w:rPr>
            </w:pPr>
            <w:r w:rsidDel="00000000" w:rsidR="00000000" w:rsidRPr="00000000">
              <w:rPr>
                <w:sz w:val="20"/>
                <w:szCs w:val="20"/>
                <w:rtl w:val="0"/>
              </w:rPr>
              <w:t xml:space="preserve">Normal flow:</w:t>
            </w:r>
          </w:p>
          <w:p w:rsidR="00000000" w:rsidDel="00000000" w:rsidP="00000000" w:rsidRDefault="00000000" w:rsidRPr="00000000" w14:paraId="0000008F">
            <w:pPr>
              <w:numPr>
                <w:ilvl w:val="0"/>
                <w:numId w:val="2"/>
              </w:numPr>
              <w:spacing w:after="60" w:before="60" w:line="276" w:lineRule="auto"/>
              <w:ind w:left="720" w:hanging="360"/>
              <w:rPr>
                <w:sz w:val="20"/>
                <w:szCs w:val="20"/>
              </w:rPr>
            </w:pPr>
            <w:r w:rsidDel="00000000" w:rsidR="00000000" w:rsidRPr="00000000">
              <w:rPr>
                <w:sz w:val="20"/>
                <w:szCs w:val="20"/>
                <w:rtl w:val="0"/>
              </w:rPr>
              <w:t xml:space="preserve">The application’s home screen is active and open</w:t>
            </w:r>
          </w:p>
          <w:p w:rsidR="00000000" w:rsidDel="00000000" w:rsidP="00000000" w:rsidRDefault="00000000" w:rsidRPr="00000000" w14:paraId="00000090">
            <w:pPr>
              <w:numPr>
                <w:ilvl w:val="0"/>
                <w:numId w:val="2"/>
              </w:numPr>
              <w:spacing w:after="60" w:before="60" w:line="276" w:lineRule="auto"/>
              <w:ind w:left="720" w:hanging="360"/>
              <w:rPr>
                <w:sz w:val="20"/>
                <w:szCs w:val="20"/>
              </w:rPr>
            </w:pPr>
            <w:r w:rsidDel="00000000" w:rsidR="00000000" w:rsidRPr="00000000">
              <w:rPr>
                <w:sz w:val="20"/>
                <w:szCs w:val="20"/>
                <w:rtl w:val="0"/>
              </w:rPr>
              <w:t xml:space="preserve">The user selects the button/option/link to open a screen to get Help with Assessment</w:t>
            </w:r>
          </w:p>
          <w:p w:rsidR="00000000" w:rsidDel="00000000" w:rsidP="00000000" w:rsidRDefault="00000000" w:rsidRPr="00000000" w14:paraId="00000091">
            <w:pPr>
              <w:numPr>
                <w:ilvl w:val="0"/>
                <w:numId w:val="2"/>
              </w:numPr>
              <w:spacing w:after="60" w:before="60" w:line="276" w:lineRule="auto"/>
              <w:ind w:left="720" w:hanging="360"/>
              <w:rPr>
                <w:sz w:val="20"/>
                <w:szCs w:val="20"/>
              </w:rPr>
            </w:pPr>
            <w:r w:rsidDel="00000000" w:rsidR="00000000" w:rsidRPr="00000000">
              <w:rPr>
                <w:sz w:val="20"/>
                <w:szCs w:val="20"/>
                <w:rtl w:val="0"/>
              </w:rPr>
              <w:t xml:space="preserve">The application displays the Help with Assessment information to the user via a new screen</w:t>
            </w:r>
          </w:p>
        </w:tc>
      </w:tr>
      <w:tr>
        <w:trPr>
          <w:cantSplit w:val="0"/>
          <w:tblHeader w:val="0"/>
        </w:trPr>
        <w:tc>
          <w:tcPr/>
          <w:p w:rsidR="00000000" w:rsidDel="00000000" w:rsidP="00000000" w:rsidRDefault="00000000" w:rsidRPr="00000000" w14:paraId="00000092">
            <w:pPr>
              <w:spacing w:after="60" w:before="60" w:line="276" w:lineRule="auto"/>
              <w:rPr>
                <w:sz w:val="20"/>
                <w:szCs w:val="20"/>
              </w:rPr>
            </w:pPr>
            <w:r w:rsidDel="00000000" w:rsidR="00000000" w:rsidRPr="00000000">
              <w:rPr>
                <w:sz w:val="20"/>
                <w:szCs w:val="20"/>
                <w:rtl w:val="0"/>
              </w:rPr>
              <w:t xml:space="preserve">Alternate flow(s):</w:t>
            </w:r>
          </w:p>
          <w:p w:rsidR="00000000" w:rsidDel="00000000" w:rsidP="00000000" w:rsidRDefault="00000000" w:rsidRPr="00000000" w14:paraId="00000093">
            <w:pPr>
              <w:numPr>
                <w:ilvl w:val="0"/>
                <w:numId w:val="6"/>
              </w:numPr>
              <w:spacing w:after="60" w:before="60" w:line="276" w:lineRule="auto"/>
              <w:ind w:left="720" w:hanging="360"/>
              <w:rPr>
                <w:sz w:val="20"/>
                <w:szCs w:val="20"/>
              </w:rPr>
            </w:pPr>
            <w:r w:rsidDel="00000000" w:rsidR="00000000" w:rsidRPr="00000000">
              <w:rPr>
                <w:sz w:val="20"/>
                <w:szCs w:val="20"/>
                <w:rtl w:val="0"/>
              </w:rPr>
              <w:t xml:space="preserve">The Help with Assessment screen may be opened during the creation of an assessment, therefore the assessment screen is active and open </w:t>
            </w:r>
          </w:p>
          <w:p w:rsidR="00000000" w:rsidDel="00000000" w:rsidP="00000000" w:rsidRDefault="00000000" w:rsidRPr="00000000" w14:paraId="00000094">
            <w:pPr>
              <w:numPr>
                <w:ilvl w:val="0"/>
                <w:numId w:val="6"/>
              </w:numPr>
              <w:spacing w:after="60" w:before="60" w:line="276" w:lineRule="auto"/>
              <w:ind w:left="720" w:hanging="360"/>
              <w:rPr>
                <w:sz w:val="20"/>
                <w:szCs w:val="20"/>
              </w:rPr>
            </w:pPr>
            <w:r w:rsidDel="00000000" w:rsidR="00000000" w:rsidRPr="00000000">
              <w:rPr>
                <w:sz w:val="20"/>
                <w:szCs w:val="20"/>
                <w:rtl w:val="0"/>
              </w:rPr>
              <w:t xml:space="preserve">The user selects the button/option/link to open a screen to get Help with Assessment</w:t>
            </w:r>
          </w:p>
          <w:p w:rsidR="00000000" w:rsidDel="00000000" w:rsidP="00000000" w:rsidRDefault="00000000" w:rsidRPr="00000000" w14:paraId="00000095">
            <w:pPr>
              <w:numPr>
                <w:ilvl w:val="0"/>
                <w:numId w:val="6"/>
              </w:numPr>
              <w:spacing w:after="60" w:before="60" w:line="276" w:lineRule="auto"/>
              <w:ind w:left="720" w:hanging="360"/>
              <w:rPr>
                <w:sz w:val="20"/>
                <w:szCs w:val="20"/>
              </w:rPr>
            </w:pPr>
            <w:r w:rsidDel="00000000" w:rsidR="00000000" w:rsidRPr="00000000">
              <w:rPr>
                <w:sz w:val="20"/>
                <w:szCs w:val="20"/>
                <w:rtl w:val="0"/>
              </w:rPr>
              <w:t xml:space="preserve">The application displays the Help with Assessment information to the user via a new screen</w:t>
            </w:r>
          </w:p>
        </w:tc>
      </w:tr>
      <w:tr>
        <w:trPr>
          <w:cantSplit w:val="0"/>
          <w:tblHeader w:val="0"/>
        </w:trPr>
        <w:tc>
          <w:tcPr/>
          <w:p w:rsidR="00000000" w:rsidDel="00000000" w:rsidP="00000000" w:rsidRDefault="00000000" w:rsidRPr="00000000" w14:paraId="00000096">
            <w:pPr>
              <w:spacing w:after="60" w:before="60" w:line="276" w:lineRule="auto"/>
              <w:rPr>
                <w:sz w:val="20"/>
                <w:szCs w:val="20"/>
              </w:rPr>
            </w:pPr>
            <w:r w:rsidDel="00000000" w:rsidR="00000000" w:rsidRPr="00000000">
              <w:rPr>
                <w:sz w:val="20"/>
                <w:szCs w:val="20"/>
                <w:rtl w:val="0"/>
              </w:rPr>
              <w:t xml:space="preserve">Exception flow(s):</w:t>
            </w:r>
          </w:p>
          <w:p w:rsidR="00000000" w:rsidDel="00000000" w:rsidP="00000000" w:rsidRDefault="00000000" w:rsidRPr="00000000" w14:paraId="00000097">
            <w:pPr>
              <w:numPr>
                <w:ilvl w:val="0"/>
                <w:numId w:val="8"/>
              </w:numPr>
              <w:spacing w:after="60" w:before="60" w:line="276" w:lineRule="auto"/>
              <w:ind w:left="720" w:hanging="360"/>
              <w:rPr>
                <w:sz w:val="20"/>
                <w:szCs w:val="20"/>
              </w:rPr>
            </w:pPr>
            <w:r w:rsidDel="00000000" w:rsidR="00000000" w:rsidRPr="00000000">
              <w:rPr>
                <w:sz w:val="20"/>
                <w:szCs w:val="20"/>
                <w:rtl w:val="0"/>
              </w:rPr>
              <w:t xml:space="preserve">If the Understand App Privacy screen is not available, the application will log an exception</w:t>
            </w:r>
          </w:p>
          <w:p w:rsidR="00000000" w:rsidDel="00000000" w:rsidP="00000000" w:rsidRDefault="00000000" w:rsidRPr="00000000" w14:paraId="00000098">
            <w:pPr>
              <w:numPr>
                <w:ilvl w:val="0"/>
                <w:numId w:val="8"/>
              </w:numPr>
              <w:spacing w:after="60" w:before="60" w:line="276" w:lineRule="auto"/>
              <w:ind w:left="720" w:hanging="360"/>
              <w:rPr>
                <w:sz w:val="20"/>
                <w:szCs w:val="20"/>
              </w:rPr>
            </w:pPr>
            <w:r w:rsidDel="00000000" w:rsidR="00000000" w:rsidRPr="00000000">
              <w:rPr>
                <w:sz w:val="20"/>
                <w:szCs w:val="20"/>
                <w:rtl w:val="0"/>
              </w:rPr>
              <w:t xml:space="preserve">The application will remain on the Learn About Application screen</w:t>
            </w:r>
          </w:p>
          <w:p w:rsidR="00000000" w:rsidDel="00000000" w:rsidP="00000000" w:rsidRDefault="00000000" w:rsidRPr="00000000" w14:paraId="00000099">
            <w:pPr>
              <w:numPr>
                <w:ilvl w:val="0"/>
                <w:numId w:val="8"/>
              </w:numPr>
              <w:spacing w:after="60" w:before="60" w:line="276" w:lineRule="auto"/>
              <w:ind w:left="720" w:hanging="360"/>
              <w:rPr>
                <w:sz w:val="20"/>
                <w:szCs w:val="20"/>
              </w:rPr>
            </w:pPr>
            <w:r w:rsidDel="00000000" w:rsidR="00000000" w:rsidRPr="00000000">
              <w:rPr>
                <w:sz w:val="20"/>
                <w:szCs w:val="20"/>
                <w:rtl w:val="0"/>
              </w:rPr>
              <w:t xml:space="preserve">The application will allow the user to return to the application’s home screen</w:t>
            </w:r>
          </w:p>
        </w:tc>
      </w:tr>
      <w:tr>
        <w:trPr>
          <w:cantSplit w:val="0"/>
          <w:tblHeader w:val="0"/>
        </w:trPr>
        <w:tc>
          <w:tcPr/>
          <w:p w:rsidR="00000000" w:rsidDel="00000000" w:rsidP="00000000" w:rsidRDefault="00000000" w:rsidRPr="00000000" w14:paraId="0000009A">
            <w:pPr>
              <w:spacing w:after="60" w:before="60" w:line="276" w:lineRule="auto"/>
              <w:rPr>
                <w:sz w:val="20"/>
                <w:szCs w:val="20"/>
              </w:rPr>
            </w:pPr>
            <w:r w:rsidDel="00000000" w:rsidR="00000000" w:rsidRPr="00000000">
              <w:rPr>
                <w:sz w:val="20"/>
                <w:szCs w:val="20"/>
                <w:rtl w:val="0"/>
              </w:rPr>
              <w:t xml:space="preserve">Postcondition:</w:t>
            </w:r>
          </w:p>
          <w:p w:rsidR="00000000" w:rsidDel="00000000" w:rsidP="00000000" w:rsidRDefault="00000000" w:rsidRPr="00000000" w14:paraId="0000009B">
            <w:pPr>
              <w:numPr>
                <w:ilvl w:val="0"/>
                <w:numId w:val="1"/>
              </w:numPr>
              <w:spacing w:after="60" w:before="60" w:line="276" w:lineRule="auto"/>
              <w:ind w:left="720" w:hanging="360"/>
              <w:rPr>
                <w:sz w:val="20"/>
                <w:szCs w:val="20"/>
              </w:rPr>
            </w:pPr>
            <w:r w:rsidDel="00000000" w:rsidR="00000000" w:rsidRPr="00000000">
              <w:rPr>
                <w:sz w:val="20"/>
                <w:szCs w:val="20"/>
                <w:rtl w:val="0"/>
              </w:rPr>
              <w:t xml:space="preserve">The user remains on the Help with Assessment screen until it is closed by the user.</w:t>
            </w:r>
          </w:p>
          <w:p w:rsidR="00000000" w:rsidDel="00000000" w:rsidP="00000000" w:rsidRDefault="00000000" w:rsidRPr="00000000" w14:paraId="0000009C">
            <w:pPr>
              <w:numPr>
                <w:ilvl w:val="0"/>
                <w:numId w:val="1"/>
              </w:numPr>
              <w:spacing w:after="60" w:before="60" w:line="276" w:lineRule="auto"/>
              <w:ind w:left="720" w:hanging="360"/>
              <w:rPr>
                <w:sz w:val="20"/>
                <w:szCs w:val="20"/>
              </w:rPr>
            </w:pPr>
            <w:r w:rsidDel="00000000" w:rsidR="00000000" w:rsidRPr="00000000">
              <w:rPr>
                <w:sz w:val="20"/>
                <w:szCs w:val="20"/>
                <w:rtl w:val="0"/>
              </w:rPr>
              <w:t xml:space="preserve">If the user opened the Help with Assessment screen from the application’s home screen, then the user is returned to the application’s home screen</w:t>
            </w:r>
          </w:p>
          <w:p w:rsidR="00000000" w:rsidDel="00000000" w:rsidP="00000000" w:rsidRDefault="00000000" w:rsidRPr="00000000" w14:paraId="0000009D">
            <w:pPr>
              <w:numPr>
                <w:ilvl w:val="0"/>
                <w:numId w:val="1"/>
              </w:numPr>
              <w:spacing w:after="60" w:before="60" w:line="276" w:lineRule="auto"/>
              <w:ind w:left="720" w:hanging="360"/>
              <w:rPr>
                <w:sz w:val="20"/>
                <w:szCs w:val="20"/>
              </w:rPr>
            </w:pPr>
            <w:r w:rsidDel="00000000" w:rsidR="00000000" w:rsidRPr="00000000">
              <w:rPr>
                <w:sz w:val="20"/>
                <w:szCs w:val="20"/>
                <w:rtl w:val="0"/>
              </w:rPr>
              <w:t xml:space="preserve">If the user opened the Help with Assessment screen during creation of an assessment, then the user is returned to the assessment screen where the user left off</w:t>
            </w:r>
          </w:p>
        </w:tc>
      </w:tr>
    </w:tbl>
    <w:p w:rsidR="00000000" w:rsidDel="00000000" w:rsidP="00000000" w:rsidRDefault="00000000" w:rsidRPr="00000000" w14:paraId="0000009E">
      <w:pPr>
        <w:widowControl w:val="0"/>
        <w:rPr/>
      </w:pPr>
      <w:r w:rsidDel="00000000" w:rsidR="00000000" w:rsidRPr="00000000">
        <w:br w:type="page"/>
      </w:r>
      <w:r w:rsidDel="00000000" w:rsidR="00000000" w:rsidRPr="00000000">
        <w:rPr>
          <w:rtl w:val="0"/>
        </w:rPr>
      </w:r>
    </w:p>
    <w:tbl>
      <w:tblPr>
        <w:tblStyle w:val="Table5"/>
        <w:tblW w:w="943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35"/>
        <w:tblGridChange w:id="0">
          <w:tblGrid>
            <w:gridCol w:w="9435"/>
          </w:tblGrid>
        </w:tblGridChange>
      </w:tblGrid>
      <w:tr>
        <w:trPr>
          <w:cantSplit w:val="0"/>
          <w:tblHeader w:val="0"/>
        </w:trPr>
        <w:tc>
          <w:tcPr/>
          <w:p w:rsidR="00000000" w:rsidDel="00000000" w:rsidP="00000000" w:rsidRDefault="00000000" w:rsidRPr="00000000" w14:paraId="0000009F">
            <w:pPr>
              <w:pStyle w:val="Heading3"/>
              <w:rPr/>
            </w:pPr>
            <w:bookmarkStart w:colFirst="0" w:colLast="0" w:name="_41mghml" w:id="9"/>
            <w:bookmarkEnd w:id="9"/>
            <w:r w:rsidDel="00000000" w:rsidR="00000000" w:rsidRPr="00000000">
              <w:rPr>
                <w:rtl w:val="0"/>
              </w:rPr>
              <w:t xml:space="preserve">Use Case 5: Create Assessment</w:t>
            </w:r>
          </w:p>
        </w:tc>
      </w:tr>
      <w:tr>
        <w:trPr>
          <w:cantSplit w:val="0"/>
          <w:tblHeader w:val="0"/>
        </w:trPr>
        <w:tc>
          <w:tcPr/>
          <w:p w:rsidR="00000000" w:rsidDel="00000000" w:rsidP="00000000" w:rsidRDefault="00000000" w:rsidRPr="00000000" w14:paraId="000000A0">
            <w:pPr>
              <w:spacing w:after="60" w:before="60" w:line="276" w:lineRule="auto"/>
              <w:rPr>
                <w:sz w:val="20"/>
                <w:szCs w:val="20"/>
              </w:rPr>
            </w:pPr>
            <w:r w:rsidDel="00000000" w:rsidR="00000000" w:rsidRPr="00000000">
              <w:rPr>
                <w:sz w:val="20"/>
                <w:szCs w:val="20"/>
                <w:rtl w:val="0"/>
              </w:rPr>
              <w:t xml:space="preserve">Description: The application provides the ability for the user to create a new assessment.  The assessment must be scored based on user input.</w:t>
            </w:r>
          </w:p>
        </w:tc>
      </w:tr>
      <w:tr>
        <w:trPr>
          <w:cantSplit w:val="0"/>
          <w:tblHeader w:val="0"/>
        </w:trPr>
        <w:tc>
          <w:tcPr/>
          <w:p w:rsidR="00000000" w:rsidDel="00000000" w:rsidP="00000000" w:rsidRDefault="00000000" w:rsidRPr="00000000" w14:paraId="000000A1">
            <w:pPr>
              <w:spacing w:after="60" w:before="60" w:line="276" w:lineRule="auto"/>
              <w:rPr>
                <w:sz w:val="20"/>
                <w:szCs w:val="20"/>
              </w:rPr>
            </w:pPr>
            <w:r w:rsidDel="00000000" w:rsidR="00000000" w:rsidRPr="00000000">
              <w:rPr>
                <w:sz w:val="20"/>
                <w:szCs w:val="20"/>
                <w:rtl w:val="0"/>
              </w:rPr>
              <w:t xml:space="preserve">Actor(s): Application User</w:t>
            </w:r>
          </w:p>
        </w:tc>
      </w:tr>
      <w:tr>
        <w:trPr>
          <w:cantSplit w:val="0"/>
          <w:tblHeader w:val="0"/>
        </w:trPr>
        <w:tc>
          <w:tcPr/>
          <w:p w:rsidR="00000000" w:rsidDel="00000000" w:rsidP="00000000" w:rsidRDefault="00000000" w:rsidRPr="00000000" w14:paraId="000000A2">
            <w:pPr>
              <w:spacing w:after="60" w:before="60" w:line="276" w:lineRule="auto"/>
              <w:rPr>
                <w:sz w:val="20"/>
                <w:szCs w:val="20"/>
              </w:rPr>
            </w:pPr>
            <w:r w:rsidDel="00000000" w:rsidR="00000000" w:rsidRPr="00000000">
              <w:rPr>
                <w:sz w:val="20"/>
                <w:szCs w:val="20"/>
                <w:rtl w:val="0"/>
              </w:rPr>
              <w:t xml:space="preserve">Precondition: </w:t>
            </w:r>
          </w:p>
          <w:p w:rsidR="00000000" w:rsidDel="00000000" w:rsidP="00000000" w:rsidRDefault="00000000" w:rsidRPr="00000000" w14:paraId="000000A3">
            <w:pPr>
              <w:numPr>
                <w:ilvl w:val="0"/>
                <w:numId w:val="3"/>
              </w:numPr>
              <w:spacing w:after="60" w:before="60" w:line="276" w:lineRule="auto"/>
              <w:ind w:left="720" w:hanging="360"/>
              <w:rPr>
                <w:sz w:val="20"/>
                <w:szCs w:val="20"/>
              </w:rPr>
            </w:pPr>
            <w:r w:rsidDel="00000000" w:rsidR="00000000" w:rsidRPr="00000000">
              <w:rPr>
                <w:sz w:val="20"/>
                <w:szCs w:val="20"/>
                <w:rtl w:val="0"/>
              </w:rPr>
              <w:t xml:space="preserve">The application has been loaded onto the user’s device</w:t>
            </w:r>
          </w:p>
          <w:p w:rsidR="00000000" w:rsidDel="00000000" w:rsidP="00000000" w:rsidRDefault="00000000" w:rsidRPr="00000000" w14:paraId="000000A4">
            <w:pPr>
              <w:numPr>
                <w:ilvl w:val="0"/>
                <w:numId w:val="3"/>
              </w:numPr>
              <w:spacing w:after="60" w:before="60" w:line="276" w:lineRule="auto"/>
              <w:ind w:left="720" w:hanging="360"/>
              <w:rPr>
                <w:sz w:val="20"/>
                <w:szCs w:val="20"/>
              </w:rPr>
            </w:pPr>
            <w:r w:rsidDel="00000000" w:rsidR="00000000" w:rsidRPr="00000000">
              <w:rPr>
                <w:sz w:val="20"/>
                <w:szCs w:val="20"/>
                <w:rtl w:val="0"/>
              </w:rPr>
              <w:t xml:space="preserve">The application is active on the user’s device</w:t>
            </w:r>
          </w:p>
          <w:p w:rsidR="00000000" w:rsidDel="00000000" w:rsidP="00000000" w:rsidRDefault="00000000" w:rsidRPr="00000000" w14:paraId="000000A5">
            <w:pPr>
              <w:numPr>
                <w:ilvl w:val="0"/>
                <w:numId w:val="3"/>
              </w:numPr>
              <w:spacing w:after="60" w:before="60" w:line="276" w:lineRule="auto"/>
              <w:ind w:left="720" w:hanging="360"/>
              <w:rPr>
                <w:sz w:val="20"/>
                <w:szCs w:val="20"/>
              </w:rPr>
            </w:pPr>
            <w:r w:rsidDel="00000000" w:rsidR="00000000" w:rsidRPr="00000000">
              <w:rPr>
                <w:sz w:val="20"/>
                <w:szCs w:val="20"/>
                <w:rtl w:val="0"/>
              </w:rPr>
              <w:t xml:space="preserve">The application’s home screen is open </w:t>
            </w:r>
          </w:p>
        </w:tc>
      </w:tr>
      <w:tr>
        <w:trPr>
          <w:cantSplit w:val="0"/>
          <w:tblHeader w:val="0"/>
        </w:trPr>
        <w:tc>
          <w:tcPr/>
          <w:p w:rsidR="00000000" w:rsidDel="00000000" w:rsidP="00000000" w:rsidRDefault="00000000" w:rsidRPr="00000000" w14:paraId="000000A6">
            <w:pPr>
              <w:spacing w:after="60" w:before="60" w:line="276" w:lineRule="auto"/>
              <w:rPr>
                <w:sz w:val="20"/>
                <w:szCs w:val="20"/>
              </w:rPr>
            </w:pPr>
            <w:r w:rsidDel="00000000" w:rsidR="00000000" w:rsidRPr="00000000">
              <w:rPr>
                <w:sz w:val="20"/>
                <w:szCs w:val="20"/>
                <w:rtl w:val="0"/>
              </w:rPr>
              <w:t xml:space="preserve">Trigger: The user selects the option to create a new assessment.  The option must be something selectable by the user and show intent.  </w:t>
            </w:r>
          </w:p>
        </w:tc>
      </w:tr>
      <w:tr>
        <w:trPr>
          <w:cantSplit w:val="0"/>
          <w:tblHeader w:val="0"/>
        </w:trPr>
        <w:tc>
          <w:tcPr/>
          <w:p w:rsidR="00000000" w:rsidDel="00000000" w:rsidP="00000000" w:rsidRDefault="00000000" w:rsidRPr="00000000" w14:paraId="000000A7">
            <w:pPr>
              <w:spacing w:after="60" w:before="60" w:line="276" w:lineRule="auto"/>
              <w:rPr>
                <w:sz w:val="20"/>
                <w:szCs w:val="20"/>
              </w:rPr>
            </w:pPr>
            <w:r w:rsidDel="00000000" w:rsidR="00000000" w:rsidRPr="00000000">
              <w:rPr>
                <w:sz w:val="20"/>
                <w:szCs w:val="20"/>
                <w:rtl w:val="0"/>
              </w:rPr>
              <w:t xml:space="preserve">Normal flow:</w:t>
            </w:r>
          </w:p>
          <w:p w:rsidR="00000000" w:rsidDel="00000000" w:rsidP="00000000" w:rsidRDefault="00000000" w:rsidRPr="00000000" w14:paraId="000000A8">
            <w:pPr>
              <w:numPr>
                <w:ilvl w:val="0"/>
                <w:numId w:val="2"/>
              </w:numPr>
              <w:spacing w:after="60" w:before="60" w:line="276" w:lineRule="auto"/>
              <w:ind w:left="720" w:hanging="360"/>
              <w:rPr>
                <w:sz w:val="20"/>
                <w:szCs w:val="20"/>
              </w:rPr>
            </w:pPr>
            <w:r w:rsidDel="00000000" w:rsidR="00000000" w:rsidRPr="00000000">
              <w:rPr>
                <w:sz w:val="20"/>
                <w:szCs w:val="20"/>
                <w:rtl w:val="0"/>
              </w:rPr>
              <w:t xml:space="preserve">The application’s home screen is active and open</w:t>
            </w:r>
          </w:p>
          <w:p w:rsidR="00000000" w:rsidDel="00000000" w:rsidP="00000000" w:rsidRDefault="00000000" w:rsidRPr="00000000" w14:paraId="000000A9">
            <w:pPr>
              <w:numPr>
                <w:ilvl w:val="0"/>
                <w:numId w:val="2"/>
              </w:numPr>
              <w:spacing w:after="60" w:before="60" w:line="276" w:lineRule="auto"/>
              <w:ind w:left="720" w:hanging="360"/>
              <w:rPr>
                <w:sz w:val="20"/>
                <w:szCs w:val="20"/>
              </w:rPr>
            </w:pPr>
            <w:r w:rsidDel="00000000" w:rsidR="00000000" w:rsidRPr="00000000">
              <w:rPr>
                <w:sz w:val="20"/>
                <w:szCs w:val="20"/>
                <w:rtl w:val="0"/>
              </w:rPr>
              <w:t xml:space="preserve">The user selects the button/option/link to create a new assessment</w:t>
            </w:r>
          </w:p>
          <w:p w:rsidR="00000000" w:rsidDel="00000000" w:rsidP="00000000" w:rsidRDefault="00000000" w:rsidRPr="00000000" w14:paraId="000000AA">
            <w:pPr>
              <w:numPr>
                <w:ilvl w:val="0"/>
                <w:numId w:val="2"/>
              </w:numPr>
              <w:spacing w:after="60" w:before="60" w:line="276" w:lineRule="auto"/>
              <w:ind w:left="720" w:hanging="360"/>
              <w:rPr>
                <w:sz w:val="20"/>
                <w:szCs w:val="20"/>
              </w:rPr>
            </w:pPr>
            <w:r w:rsidDel="00000000" w:rsidR="00000000" w:rsidRPr="00000000">
              <w:rPr>
                <w:sz w:val="20"/>
                <w:szCs w:val="20"/>
                <w:rtl w:val="0"/>
              </w:rPr>
              <w:t xml:space="preserve">The user is shown a new assessment and on the first screen of the new assessment</w:t>
            </w:r>
          </w:p>
          <w:p w:rsidR="00000000" w:rsidDel="00000000" w:rsidP="00000000" w:rsidRDefault="00000000" w:rsidRPr="00000000" w14:paraId="000000AB">
            <w:pPr>
              <w:numPr>
                <w:ilvl w:val="0"/>
                <w:numId w:val="2"/>
              </w:numPr>
              <w:spacing w:after="60" w:before="60" w:line="276" w:lineRule="auto"/>
              <w:ind w:left="720" w:hanging="360"/>
              <w:rPr>
                <w:sz w:val="20"/>
                <w:szCs w:val="20"/>
              </w:rPr>
            </w:pPr>
            <w:r w:rsidDel="00000000" w:rsidR="00000000" w:rsidRPr="00000000">
              <w:rPr>
                <w:sz w:val="20"/>
                <w:szCs w:val="20"/>
                <w:rtl w:val="0"/>
              </w:rPr>
              <w:t xml:space="preserve">The user must select the type of assessment to be created</w:t>
            </w:r>
          </w:p>
          <w:p w:rsidR="00000000" w:rsidDel="00000000" w:rsidP="00000000" w:rsidRDefault="00000000" w:rsidRPr="00000000" w14:paraId="000000AC">
            <w:pPr>
              <w:numPr>
                <w:ilvl w:val="1"/>
                <w:numId w:val="2"/>
              </w:numPr>
              <w:spacing w:after="60" w:before="60" w:line="276" w:lineRule="auto"/>
              <w:ind w:left="1440" w:hanging="360"/>
              <w:rPr>
                <w:sz w:val="20"/>
                <w:szCs w:val="20"/>
              </w:rPr>
            </w:pPr>
            <w:r w:rsidDel="00000000" w:rsidR="00000000" w:rsidRPr="00000000">
              <w:rPr>
                <w:sz w:val="20"/>
                <w:szCs w:val="20"/>
                <w:rtl w:val="0"/>
              </w:rPr>
              <w:t xml:space="preserve">Assessment type may only be Initial / Progress / Discharge.</w:t>
            </w:r>
          </w:p>
          <w:p w:rsidR="00000000" w:rsidDel="00000000" w:rsidP="00000000" w:rsidRDefault="00000000" w:rsidRPr="00000000" w14:paraId="000000AD">
            <w:pPr>
              <w:numPr>
                <w:ilvl w:val="1"/>
                <w:numId w:val="2"/>
              </w:numPr>
              <w:spacing w:after="60" w:before="60" w:line="276" w:lineRule="auto"/>
              <w:ind w:left="1440" w:hanging="360"/>
              <w:rPr>
                <w:sz w:val="20"/>
                <w:szCs w:val="20"/>
              </w:rPr>
            </w:pPr>
            <w:r w:rsidDel="00000000" w:rsidR="00000000" w:rsidRPr="00000000">
              <w:rPr>
                <w:sz w:val="20"/>
                <w:szCs w:val="20"/>
                <w:rtl w:val="0"/>
              </w:rPr>
              <w:t xml:space="preserve">The user will be able to select any type of assessment, but the system will not provide logic to guard against creating out-of-sequence assessments (ex: users can create a Discharge assessment without having an Initial or Progress assessments in the system).</w:t>
            </w:r>
          </w:p>
          <w:p w:rsidR="00000000" w:rsidDel="00000000" w:rsidP="00000000" w:rsidRDefault="00000000" w:rsidRPr="00000000" w14:paraId="000000AE">
            <w:pPr>
              <w:numPr>
                <w:ilvl w:val="0"/>
                <w:numId w:val="2"/>
              </w:numPr>
              <w:spacing w:after="60" w:before="60" w:line="276" w:lineRule="auto"/>
              <w:ind w:left="720" w:hanging="360"/>
              <w:rPr>
                <w:sz w:val="20"/>
                <w:szCs w:val="20"/>
              </w:rPr>
            </w:pPr>
            <w:r w:rsidDel="00000000" w:rsidR="00000000" w:rsidRPr="00000000">
              <w:rPr>
                <w:sz w:val="20"/>
                <w:szCs w:val="20"/>
                <w:rtl w:val="0"/>
              </w:rPr>
              <w:t xml:space="preserve">The user completes any or all sections of the assessment</w:t>
            </w:r>
          </w:p>
          <w:p w:rsidR="00000000" w:rsidDel="00000000" w:rsidP="00000000" w:rsidRDefault="00000000" w:rsidRPr="00000000" w14:paraId="000000AF">
            <w:pPr>
              <w:numPr>
                <w:ilvl w:val="0"/>
                <w:numId w:val="2"/>
              </w:numPr>
              <w:spacing w:after="60" w:before="60" w:line="276" w:lineRule="auto"/>
              <w:ind w:left="720" w:hanging="360"/>
              <w:rPr>
                <w:sz w:val="20"/>
                <w:szCs w:val="20"/>
              </w:rPr>
            </w:pPr>
            <w:r w:rsidDel="00000000" w:rsidR="00000000" w:rsidRPr="00000000">
              <w:rPr>
                <w:sz w:val="20"/>
                <w:szCs w:val="20"/>
                <w:rtl w:val="0"/>
              </w:rPr>
              <w:t xml:space="preserve">The application scores the assessment</w:t>
            </w:r>
          </w:p>
          <w:p w:rsidR="00000000" w:rsidDel="00000000" w:rsidP="00000000" w:rsidRDefault="00000000" w:rsidRPr="00000000" w14:paraId="000000B0">
            <w:pPr>
              <w:numPr>
                <w:ilvl w:val="0"/>
                <w:numId w:val="2"/>
              </w:numPr>
              <w:spacing w:after="60" w:before="60" w:line="276" w:lineRule="auto"/>
              <w:ind w:left="720" w:hanging="360"/>
              <w:rPr>
                <w:sz w:val="20"/>
                <w:szCs w:val="20"/>
              </w:rPr>
            </w:pPr>
            <w:r w:rsidDel="00000000" w:rsidR="00000000" w:rsidRPr="00000000">
              <w:rPr>
                <w:sz w:val="20"/>
                <w:szCs w:val="20"/>
                <w:rtl w:val="0"/>
              </w:rPr>
              <w:t xml:space="preserve">The application provides the user the ability to review the completed assessment and make any changes.</w:t>
            </w:r>
          </w:p>
          <w:p w:rsidR="00000000" w:rsidDel="00000000" w:rsidP="00000000" w:rsidRDefault="00000000" w:rsidRPr="00000000" w14:paraId="000000B1">
            <w:pPr>
              <w:numPr>
                <w:ilvl w:val="0"/>
                <w:numId w:val="2"/>
              </w:numPr>
              <w:spacing w:after="60" w:before="60" w:line="276" w:lineRule="auto"/>
              <w:ind w:left="720" w:hanging="360"/>
              <w:rPr>
                <w:sz w:val="20"/>
                <w:szCs w:val="20"/>
              </w:rPr>
            </w:pPr>
            <w:r w:rsidDel="00000000" w:rsidR="00000000" w:rsidRPr="00000000">
              <w:rPr>
                <w:sz w:val="20"/>
                <w:szCs w:val="20"/>
                <w:rtl w:val="0"/>
              </w:rPr>
              <w:t xml:space="preserve">The assessment answers and score will remain in the system until the user chooses an option from the post-conditions.</w:t>
            </w:r>
          </w:p>
        </w:tc>
      </w:tr>
      <w:tr>
        <w:trPr>
          <w:cantSplit w:val="0"/>
          <w:tblHeader w:val="0"/>
        </w:trPr>
        <w:tc>
          <w:tcPr/>
          <w:p w:rsidR="00000000" w:rsidDel="00000000" w:rsidP="00000000" w:rsidRDefault="00000000" w:rsidRPr="00000000" w14:paraId="000000B2">
            <w:pPr>
              <w:spacing w:after="60" w:before="60" w:line="276" w:lineRule="auto"/>
              <w:rPr>
                <w:sz w:val="20"/>
                <w:szCs w:val="20"/>
              </w:rPr>
            </w:pPr>
            <w:r w:rsidDel="00000000" w:rsidR="00000000" w:rsidRPr="00000000">
              <w:rPr>
                <w:sz w:val="20"/>
                <w:szCs w:val="20"/>
                <w:rtl w:val="0"/>
              </w:rPr>
              <w:t xml:space="preserve">Alternate flow(s): None</w:t>
            </w:r>
          </w:p>
        </w:tc>
      </w:tr>
      <w:tr>
        <w:trPr>
          <w:cantSplit w:val="0"/>
          <w:tblHeader w:val="0"/>
        </w:trPr>
        <w:tc>
          <w:tcPr/>
          <w:p w:rsidR="00000000" w:rsidDel="00000000" w:rsidP="00000000" w:rsidRDefault="00000000" w:rsidRPr="00000000" w14:paraId="000000B3">
            <w:pPr>
              <w:spacing w:after="60" w:before="60" w:line="276" w:lineRule="auto"/>
              <w:rPr>
                <w:sz w:val="20"/>
                <w:szCs w:val="20"/>
              </w:rPr>
            </w:pPr>
            <w:r w:rsidDel="00000000" w:rsidR="00000000" w:rsidRPr="00000000">
              <w:rPr>
                <w:sz w:val="20"/>
                <w:szCs w:val="20"/>
                <w:rtl w:val="0"/>
              </w:rPr>
              <w:t xml:space="preserve">Exception flow(s):</w:t>
            </w:r>
          </w:p>
          <w:p w:rsidR="00000000" w:rsidDel="00000000" w:rsidP="00000000" w:rsidRDefault="00000000" w:rsidRPr="00000000" w14:paraId="000000B4">
            <w:pPr>
              <w:numPr>
                <w:ilvl w:val="0"/>
                <w:numId w:val="8"/>
              </w:numPr>
              <w:spacing w:after="60" w:before="60" w:line="276" w:lineRule="auto"/>
              <w:ind w:left="720" w:hanging="360"/>
              <w:rPr>
                <w:sz w:val="20"/>
                <w:szCs w:val="20"/>
              </w:rPr>
            </w:pPr>
            <w:r w:rsidDel="00000000" w:rsidR="00000000" w:rsidRPr="00000000">
              <w:rPr>
                <w:sz w:val="20"/>
                <w:szCs w:val="20"/>
                <w:rtl w:val="0"/>
              </w:rPr>
              <w:t xml:space="preserve">If the new assessment fails to get created, the application will log an exception</w:t>
            </w:r>
          </w:p>
          <w:p w:rsidR="00000000" w:rsidDel="00000000" w:rsidP="00000000" w:rsidRDefault="00000000" w:rsidRPr="00000000" w14:paraId="000000B5">
            <w:pPr>
              <w:numPr>
                <w:ilvl w:val="0"/>
                <w:numId w:val="8"/>
              </w:numPr>
              <w:spacing w:after="60" w:before="60" w:line="276" w:lineRule="auto"/>
              <w:ind w:left="720" w:hanging="360"/>
              <w:rPr>
                <w:sz w:val="20"/>
                <w:szCs w:val="20"/>
              </w:rPr>
            </w:pPr>
            <w:r w:rsidDel="00000000" w:rsidR="00000000" w:rsidRPr="00000000">
              <w:rPr>
                <w:sz w:val="20"/>
                <w:szCs w:val="20"/>
                <w:rtl w:val="0"/>
              </w:rPr>
              <w:t xml:space="preserve">The application will remain on the applications home screen</w:t>
            </w:r>
          </w:p>
        </w:tc>
      </w:tr>
      <w:tr>
        <w:trPr>
          <w:cantSplit w:val="0"/>
          <w:tblHeader w:val="0"/>
        </w:trPr>
        <w:tc>
          <w:tcPr/>
          <w:p w:rsidR="00000000" w:rsidDel="00000000" w:rsidP="00000000" w:rsidRDefault="00000000" w:rsidRPr="00000000" w14:paraId="000000B6">
            <w:pPr>
              <w:spacing w:after="60" w:before="60" w:line="276" w:lineRule="auto"/>
              <w:rPr>
                <w:sz w:val="20"/>
                <w:szCs w:val="20"/>
              </w:rPr>
            </w:pPr>
            <w:r w:rsidDel="00000000" w:rsidR="00000000" w:rsidRPr="00000000">
              <w:rPr>
                <w:sz w:val="20"/>
                <w:szCs w:val="20"/>
                <w:rtl w:val="0"/>
              </w:rPr>
              <w:t xml:space="preserve">Postcondition: None</w:t>
            </w:r>
          </w:p>
        </w:tc>
      </w:tr>
    </w:tbl>
    <w:p w:rsidR="00000000" w:rsidDel="00000000" w:rsidP="00000000" w:rsidRDefault="00000000" w:rsidRPr="00000000" w14:paraId="000000B7">
      <w:pPr>
        <w:widowControl w:val="0"/>
        <w:rPr/>
      </w:pPr>
      <w:r w:rsidDel="00000000" w:rsidR="00000000" w:rsidRPr="00000000">
        <w:br w:type="page"/>
      </w: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tbl>
      <w:tblPr>
        <w:tblStyle w:val="Table6"/>
        <w:tblW w:w="946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65"/>
        <w:tblGridChange w:id="0">
          <w:tblGrid>
            <w:gridCol w:w="9465"/>
          </w:tblGrid>
        </w:tblGridChange>
      </w:tblGrid>
      <w:tr>
        <w:trPr>
          <w:cantSplit w:val="0"/>
          <w:tblHeader w:val="0"/>
        </w:trPr>
        <w:tc>
          <w:tcPr/>
          <w:p w:rsidR="00000000" w:rsidDel="00000000" w:rsidP="00000000" w:rsidRDefault="00000000" w:rsidRPr="00000000" w14:paraId="000000B9">
            <w:pPr>
              <w:pStyle w:val="Heading3"/>
              <w:rPr/>
            </w:pPr>
            <w:bookmarkStart w:colFirst="0" w:colLast="0" w:name="_2grqrue" w:id="10"/>
            <w:bookmarkEnd w:id="10"/>
            <w:r w:rsidDel="00000000" w:rsidR="00000000" w:rsidRPr="00000000">
              <w:rPr>
                <w:rtl w:val="0"/>
              </w:rPr>
              <w:t xml:space="preserve">Use Case 6: Export Assessment</w:t>
            </w:r>
          </w:p>
        </w:tc>
      </w:tr>
      <w:tr>
        <w:trPr>
          <w:cantSplit w:val="0"/>
          <w:tblHeader w:val="0"/>
        </w:trPr>
        <w:tc>
          <w:tcPr/>
          <w:p w:rsidR="00000000" w:rsidDel="00000000" w:rsidP="00000000" w:rsidRDefault="00000000" w:rsidRPr="00000000" w14:paraId="000000BA">
            <w:pPr>
              <w:spacing w:after="60" w:before="60" w:line="276" w:lineRule="auto"/>
              <w:rPr>
                <w:sz w:val="20"/>
                <w:szCs w:val="20"/>
              </w:rPr>
            </w:pPr>
            <w:r w:rsidDel="00000000" w:rsidR="00000000" w:rsidRPr="00000000">
              <w:rPr>
                <w:sz w:val="20"/>
                <w:szCs w:val="20"/>
                <w:rtl w:val="0"/>
              </w:rPr>
              <w:t xml:space="preserve">Description: The application provides the ability for the user to export an active assessment.  The export functionality only supports exporting an assessment to a PDF.</w:t>
            </w:r>
          </w:p>
        </w:tc>
      </w:tr>
      <w:tr>
        <w:trPr>
          <w:cantSplit w:val="0"/>
          <w:tblHeader w:val="0"/>
        </w:trPr>
        <w:tc>
          <w:tcPr/>
          <w:p w:rsidR="00000000" w:rsidDel="00000000" w:rsidP="00000000" w:rsidRDefault="00000000" w:rsidRPr="00000000" w14:paraId="000000BB">
            <w:pPr>
              <w:spacing w:after="60" w:before="60" w:line="276" w:lineRule="auto"/>
              <w:rPr>
                <w:sz w:val="20"/>
                <w:szCs w:val="20"/>
              </w:rPr>
            </w:pPr>
            <w:r w:rsidDel="00000000" w:rsidR="00000000" w:rsidRPr="00000000">
              <w:rPr>
                <w:sz w:val="20"/>
                <w:szCs w:val="20"/>
                <w:rtl w:val="0"/>
              </w:rPr>
              <w:t xml:space="preserve">Actor(s): Application User</w:t>
            </w:r>
          </w:p>
        </w:tc>
      </w:tr>
      <w:tr>
        <w:trPr>
          <w:cantSplit w:val="0"/>
          <w:tblHeader w:val="0"/>
        </w:trPr>
        <w:tc>
          <w:tcPr/>
          <w:p w:rsidR="00000000" w:rsidDel="00000000" w:rsidP="00000000" w:rsidRDefault="00000000" w:rsidRPr="00000000" w14:paraId="000000BC">
            <w:pPr>
              <w:spacing w:after="60" w:before="60" w:line="276" w:lineRule="auto"/>
              <w:rPr>
                <w:sz w:val="20"/>
                <w:szCs w:val="20"/>
              </w:rPr>
            </w:pPr>
            <w:r w:rsidDel="00000000" w:rsidR="00000000" w:rsidRPr="00000000">
              <w:rPr>
                <w:sz w:val="20"/>
                <w:szCs w:val="20"/>
                <w:rtl w:val="0"/>
              </w:rPr>
              <w:t xml:space="preserve">Precondition: </w:t>
            </w:r>
          </w:p>
          <w:p w:rsidR="00000000" w:rsidDel="00000000" w:rsidP="00000000" w:rsidRDefault="00000000" w:rsidRPr="00000000" w14:paraId="000000BD">
            <w:pPr>
              <w:numPr>
                <w:ilvl w:val="0"/>
                <w:numId w:val="3"/>
              </w:numPr>
              <w:spacing w:after="60" w:before="60" w:line="276" w:lineRule="auto"/>
              <w:ind w:left="720" w:hanging="360"/>
              <w:rPr>
                <w:sz w:val="20"/>
                <w:szCs w:val="20"/>
              </w:rPr>
            </w:pPr>
            <w:r w:rsidDel="00000000" w:rsidR="00000000" w:rsidRPr="00000000">
              <w:rPr>
                <w:sz w:val="20"/>
                <w:szCs w:val="20"/>
                <w:rtl w:val="0"/>
              </w:rPr>
              <w:t xml:space="preserve">The application is active on the user’s device</w:t>
            </w:r>
          </w:p>
          <w:p w:rsidR="00000000" w:rsidDel="00000000" w:rsidP="00000000" w:rsidRDefault="00000000" w:rsidRPr="00000000" w14:paraId="000000BE">
            <w:pPr>
              <w:numPr>
                <w:ilvl w:val="0"/>
                <w:numId w:val="3"/>
              </w:numPr>
              <w:spacing w:after="60" w:before="60" w:line="276" w:lineRule="auto"/>
              <w:ind w:left="720" w:hanging="360"/>
              <w:rPr>
                <w:sz w:val="20"/>
                <w:szCs w:val="20"/>
              </w:rPr>
            </w:pPr>
            <w:r w:rsidDel="00000000" w:rsidR="00000000" w:rsidRPr="00000000">
              <w:rPr>
                <w:sz w:val="20"/>
                <w:szCs w:val="20"/>
                <w:rtl w:val="0"/>
              </w:rPr>
              <w:t xml:space="preserve">The application is displaying an active assessment</w:t>
            </w:r>
          </w:p>
        </w:tc>
      </w:tr>
      <w:tr>
        <w:trPr>
          <w:cantSplit w:val="0"/>
          <w:tblHeader w:val="0"/>
        </w:trPr>
        <w:tc>
          <w:tcPr/>
          <w:p w:rsidR="00000000" w:rsidDel="00000000" w:rsidP="00000000" w:rsidRDefault="00000000" w:rsidRPr="00000000" w14:paraId="000000BF">
            <w:pPr>
              <w:spacing w:after="60" w:before="60" w:line="276" w:lineRule="auto"/>
              <w:rPr>
                <w:sz w:val="20"/>
                <w:szCs w:val="20"/>
              </w:rPr>
            </w:pPr>
            <w:r w:rsidDel="00000000" w:rsidR="00000000" w:rsidRPr="00000000">
              <w:rPr>
                <w:sz w:val="20"/>
                <w:szCs w:val="20"/>
                <w:rtl w:val="0"/>
              </w:rPr>
              <w:t xml:space="preserve">Trigger: The user selects the option to export the active assessment.  The option must be something selectable by the user and show intent.   </w:t>
            </w:r>
          </w:p>
        </w:tc>
      </w:tr>
      <w:tr>
        <w:trPr>
          <w:cantSplit w:val="0"/>
          <w:tblHeader w:val="0"/>
        </w:trPr>
        <w:tc>
          <w:tcPr/>
          <w:p w:rsidR="00000000" w:rsidDel="00000000" w:rsidP="00000000" w:rsidRDefault="00000000" w:rsidRPr="00000000" w14:paraId="000000C0">
            <w:pPr>
              <w:spacing w:after="60" w:before="60" w:line="276" w:lineRule="auto"/>
              <w:rPr>
                <w:sz w:val="20"/>
                <w:szCs w:val="20"/>
              </w:rPr>
            </w:pPr>
            <w:r w:rsidDel="00000000" w:rsidR="00000000" w:rsidRPr="00000000">
              <w:rPr>
                <w:sz w:val="20"/>
                <w:szCs w:val="20"/>
                <w:rtl w:val="0"/>
              </w:rPr>
              <w:t xml:space="preserve">Normal flow:</w:t>
            </w:r>
          </w:p>
          <w:p w:rsidR="00000000" w:rsidDel="00000000" w:rsidP="00000000" w:rsidRDefault="00000000" w:rsidRPr="00000000" w14:paraId="000000C1">
            <w:pPr>
              <w:numPr>
                <w:ilvl w:val="0"/>
                <w:numId w:val="2"/>
              </w:numPr>
              <w:spacing w:after="60" w:before="60" w:line="276" w:lineRule="auto"/>
              <w:ind w:left="720" w:hanging="360"/>
              <w:rPr>
                <w:sz w:val="20"/>
                <w:szCs w:val="20"/>
              </w:rPr>
            </w:pPr>
            <w:r w:rsidDel="00000000" w:rsidR="00000000" w:rsidRPr="00000000">
              <w:rPr>
                <w:sz w:val="20"/>
                <w:szCs w:val="20"/>
                <w:rtl w:val="0"/>
              </w:rPr>
              <w:t xml:space="preserve">The user selects the option to export the active assessment</w:t>
            </w:r>
          </w:p>
          <w:p w:rsidR="00000000" w:rsidDel="00000000" w:rsidP="00000000" w:rsidRDefault="00000000" w:rsidRPr="00000000" w14:paraId="000000C2">
            <w:pPr>
              <w:numPr>
                <w:ilvl w:val="0"/>
                <w:numId w:val="2"/>
              </w:numPr>
              <w:spacing w:after="60" w:before="60" w:line="276" w:lineRule="auto"/>
              <w:ind w:left="720" w:hanging="360"/>
              <w:rPr>
                <w:sz w:val="20"/>
                <w:szCs w:val="20"/>
              </w:rPr>
            </w:pPr>
            <w:r w:rsidDel="00000000" w:rsidR="00000000" w:rsidRPr="00000000">
              <w:rPr>
                <w:sz w:val="20"/>
                <w:szCs w:val="20"/>
                <w:rtl w:val="0"/>
              </w:rPr>
              <w:t xml:space="preserve">The user is shown a dialog with the user’s default download location and the ability to confirm the export or cancel the export</w:t>
            </w:r>
          </w:p>
          <w:p w:rsidR="00000000" w:rsidDel="00000000" w:rsidP="00000000" w:rsidRDefault="00000000" w:rsidRPr="00000000" w14:paraId="000000C3">
            <w:pPr>
              <w:numPr>
                <w:ilvl w:val="0"/>
                <w:numId w:val="2"/>
              </w:numPr>
              <w:spacing w:after="60" w:before="60" w:line="276" w:lineRule="auto"/>
              <w:ind w:left="720" w:hanging="360"/>
              <w:rPr>
                <w:sz w:val="20"/>
                <w:szCs w:val="20"/>
              </w:rPr>
            </w:pPr>
            <w:r w:rsidDel="00000000" w:rsidR="00000000" w:rsidRPr="00000000">
              <w:rPr>
                <w:sz w:val="20"/>
                <w:szCs w:val="20"/>
                <w:rtl w:val="0"/>
              </w:rPr>
              <w:t xml:space="preserve">The user may choose a different location to save the active assessment to.</w:t>
            </w:r>
          </w:p>
          <w:p w:rsidR="00000000" w:rsidDel="00000000" w:rsidP="00000000" w:rsidRDefault="00000000" w:rsidRPr="00000000" w14:paraId="000000C4">
            <w:pPr>
              <w:numPr>
                <w:ilvl w:val="1"/>
                <w:numId w:val="2"/>
              </w:numPr>
              <w:spacing w:after="60" w:before="60" w:line="276" w:lineRule="auto"/>
              <w:ind w:left="1440" w:hanging="360"/>
              <w:rPr>
                <w:sz w:val="20"/>
                <w:szCs w:val="20"/>
              </w:rPr>
            </w:pPr>
            <w:r w:rsidDel="00000000" w:rsidR="00000000" w:rsidRPr="00000000">
              <w:rPr>
                <w:sz w:val="20"/>
                <w:szCs w:val="20"/>
                <w:rtl w:val="0"/>
              </w:rPr>
              <w:t xml:space="preserve">If the user selects to confirm the export, the application will save the active assessment to the chosen location.</w:t>
            </w:r>
          </w:p>
          <w:p w:rsidR="00000000" w:rsidDel="00000000" w:rsidP="00000000" w:rsidRDefault="00000000" w:rsidRPr="00000000" w14:paraId="000000C5">
            <w:pPr>
              <w:numPr>
                <w:ilvl w:val="1"/>
                <w:numId w:val="2"/>
              </w:numPr>
              <w:spacing w:after="60" w:before="60" w:line="276" w:lineRule="auto"/>
              <w:ind w:left="1440" w:hanging="360"/>
              <w:rPr>
                <w:sz w:val="20"/>
                <w:szCs w:val="20"/>
              </w:rPr>
            </w:pPr>
            <w:r w:rsidDel="00000000" w:rsidR="00000000" w:rsidRPr="00000000">
              <w:rPr>
                <w:sz w:val="20"/>
                <w:szCs w:val="20"/>
                <w:rtl w:val="0"/>
              </w:rPr>
              <w:t xml:space="preserve">If the user selects cancel, the active assessment will not be saved.</w:t>
            </w:r>
          </w:p>
          <w:p w:rsidR="00000000" w:rsidDel="00000000" w:rsidP="00000000" w:rsidRDefault="00000000" w:rsidRPr="00000000" w14:paraId="000000C6">
            <w:pPr>
              <w:numPr>
                <w:ilvl w:val="0"/>
                <w:numId w:val="2"/>
              </w:numPr>
              <w:spacing w:after="60" w:before="60" w:line="276" w:lineRule="auto"/>
              <w:ind w:left="720" w:hanging="360"/>
              <w:rPr>
                <w:sz w:val="20"/>
                <w:szCs w:val="20"/>
              </w:rPr>
            </w:pPr>
            <w:r w:rsidDel="00000000" w:rsidR="00000000" w:rsidRPr="00000000">
              <w:rPr>
                <w:sz w:val="20"/>
                <w:szCs w:val="20"/>
                <w:rtl w:val="0"/>
              </w:rPr>
              <w:t xml:space="preserve">The dialog will automatically close once the user has made a choice.</w:t>
            </w:r>
          </w:p>
          <w:p w:rsidR="00000000" w:rsidDel="00000000" w:rsidP="00000000" w:rsidRDefault="00000000" w:rsidRPr="00000000" w14:paraId="000000C7">
            <w:pPr>
              <w:numPr>
                <w:ilvl w:val="0"/>
                <w:numId w:val="2"/>
              </w:numPr>
              <w:spacing w:after="60" w:before="60" w:line="276" w:lineRule="auto"/>
              <w:ind w:left="720" w:hanging="360"/>
              <w:rPr>
                <w:sz w:val="20"/>
                <w:szCs w:val="20"/>
              </w:rPr>
            </w:pPr>
            <w:r w:rsidDel="00000000" w:rsidR="00000000" w:rsidRPr="00000000">
              <w:rPr>
                <w:sz w:val="20"/>
                <w:szCs w:val="20"/>
                <w:rtl w:val="0"/>
              </w:rPr>
              <w:t xml:space="preserve">The user is returned to the screen displaying the active assessment.</w:t>
            </w:r>
          </w:p>
        </w:tc>
      </w:tr>
      <w:tr>
        <w:trPr>
          <w:cantSplit w:val="0"/>
          <w:tblHeader w:val="0"/>
        </w:trPr>
        <w:tc>
          <w:tcPr/>
          <w:p w:rsidR="00000000" w:rsidDel="00000000" w:rsidP="00000000" w:rsidRDefault="00000000" w:rsidRPr="00000000" w14:paraId="000000C8">
            <w:pPr>
              <w:spacing w:after="60" w:before="60" w:line="276" w:lineRule="auto"/>
              <w:rPr>
                <w:sz w:val="20"/>
                <w:szCs w:val="20"/>
              </w:rPr>
            </w:pPr>
            <w:r w:rsidDel="00000000" w:rsidR="00000000" w:rsidRPr="00000000">
              <w:rPr>
                <w:sz w:val="20"/>
                <w:szCs w:val="20"/>
                <w:rtl w:val="0"/>
              </w:rPr>
              <w:t xml:space="preserve">Alternate flow(s): None</w:t>
            </w:r>
          </w:p>
        </w:tc>
      </w:tr>
      <w:tr>
        <w:trPr>
          <w:cantSplit w:val="0"/>
          <w:tblHeader w:val="0"/>
        </w:trPr>
        <w:tc>
          <w:tcPr/>
          <w:p w:rsidR="00000000" w:rsidDel="00000000" w:rsidP="00000000" w:rsidRDefault="00000000" w:rsidRPr="00000000" w14:paraId="000000C9">
            <w:pPr>
              <w:spacing w:after="60" w:before="60" w:line="276" w:lineRule="auto"/>
              <w:rPr>
                <w:sz w:val="20"/>
                <w:szCs w:val="20"/>
              </w:rPr>
            </w:pPr>
            <w:r w:rsidDel="00000000" w:rsidR="00000000" w:rsidRPr="00000000">
              <w:rPr>
                <w:sz w:val="20"/>
                <w:szCs w:val="20"/>
                <w:rtl w:val="0"/>
              </w:rPr>
              <w:t xml:space="preserve">Exception flow(s):</w:t>
            </w:r>
          </w:p>
          <w:p w:rsidR="00000000" w:rsidDel="00000000" w:rsidP="00000000" w:rsidRDefault="00000000" w:rsidRPr="00000000" w14:paraId="000000CA">
            <w:pPr>
              <w:numPr>
                <w:ilvl w:val="0"/>
                <w:numId w:val="8"/>
              </w:numPr>
              <w:spacing w:after="60" w:before="60" w:line="276" w:lineRule="auto"/>
              <w:ind w:left="720" w:hanging="360"/>
              <w:rPr>
                <w:sz w:val="20"/>
                <w:szCs w:val="20"/>
              </w:rPr>
            </w:pPr>
            <w:r w:rsidDel="00000000" w:rsidR="00000000" w:rsidRPr="00000000">
              <w:rPr>
                <w:sz w:val="20"/>
                <w:szCs w:val="20"/>
                <w:rtl w:val="0"/>
              </w:rPr>
              <w:t xml:space="preserve">If the application cannot export the active assessment to a PDF, the user will be shown an error dialog with an explanation as to why the active assessment could not be exported.  The user must close the dialog to return to the active assessment.</w:t>
            </w:r>
          </w:p>
        </w:tc>
      </w:tr>
      <w:tr>
        <w:trPr>
          <w:cantSplit w:val="0"/>
          <w:tblHeader w:val="0"/>
        </w:trPr>
        <w:tc>
          <w:tcPr/>
          <w:p w:rsidR="00000000" w:rsidDel="00000000" w:rsidP="00000000" w:rsidRDefault="00000000" w:rsidRPr="00000000" w14:paraId="000000CB">
            <w:pPr>
              <w:spacing w:after="60" w:before="60" w:line="276" w:lineRule="auto"/>
              <w:rPr>
                <w:sz w:val="20"/>
                <w:szCs w:val="20"/>
              </w:rPr>
            </w:pPr>
            <w:r w:rsidDel="00000000" w:rsidR="00000000" w:rsidRPr="00000000">
              <w:rPr>
                <w:sz w:val="20"/>
                <w:szCs w:val="20"/>
                <w:rtl w:val="0"/>
              </w:rPr>
              <w:t xml:space="preserve">Postcondition: None</w:t>
            </w:r>
          </w:p>
        </w:tc>
      </w:tr>
    </w:tbl>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br w:type="page"/>
      </w:r>
      <w:r w:rsidDel="00000000" w:rsidR="00000000" w:rsidRPr="00000000">
        <w:rPr>
          <w:rtl w:val="0"/>
        </w:rPr>
      </w:r>
    </w:p>
    <w:tbl>
      <w:tblPr>
        <w:tblStyle w:val="Table7"/>
        <w:tblW w:w="94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50"/>
        <w:tblGridChange w:id="0">
          <w:tblGrid>
            <w:gridCol w:w="9450"/>
          </w:tblGrid>
        </w:tblGridChange>
      </w:tblGrid>
      <w:tr>
        <w:trPr>
          <w:cantSplit w:val="0"/>
          <w:tblHeader w:val="0"/>
        </w:trPr>
        <w:tc>
          <w:tcPr/>
          <w:p w:rsidR="00000000" w:rsidDel="00000000" w:rsidP="00000000" w:rsidRDefault="00000000" w:rsidRPr="00000000" w14:paraId="000000CE">
            <w:pPr>
              <w:pStyle w:val="Heading3"/>
              <w:rPr/>
            </w:pPr>
            <w:bookmarkStart w:colFirst="0" w:colLast="0" w:name="_vx1227" w:id="11"/>
            <w:bookmarkEnd w:id="11"/>
            <w:r w:rsidDel="00000000" w:rsidR="00000000" w:rsidRPr="00000000">
              <w:rPr>
                <w:rtl w:val="0"/>
              </w:rPr>
              <w:t xml:space="preserve">Use Case 7: Reset Assessment</w:t>
            </w:r>
          </w:p>
        </w:tc>
      </w:tr>
      <w:tr>
        <w:trPr>
          <w:cantSplit w:val="0"/>
          <w:tblHeader w:val="0"/>
        </w:trPr>
        <w:tc>
          <w:tcPr/>
          <w:p w:rsidR="00000000" w:rsidDel="00000000" w:rsidP="00000000" w:rsidRDefault="00000000" w:rsidRPr="00000000" w14:paraId="000000CF">
            <w:pPr>
              <w:spacing w:after="60" w:before="60" w:line="276" w:lineRule="auto"/>
              <w:rPr>
                <w:sz w:val="20"/>
                <w:szCs w:val="20"/>
              </w:rPr>
            </w:pPr>
            <w:r w:rsidDel="00000000" w:rsidR="00000000" w:rsidRPr="00000000">
              <w:rPr>
                <w:sz w:val="20"/>
                <w:szCs w:val="20"/>
                <w:rtl w:val="0"/>
              </w:rPr>
              <w:t xml:space="preserve">Description: The application provides the ability for the user to reset an active assessment.  Resetting an assessment means all entered information will be removed, all answers will be removed, all scoring will return to default values and any saved information will be cleared.  This functionality will only affect the active assessment.</w:t>
            </w:r>
          </w:p>
        </w:tc>
      </w:tr>
      <w:tr>
        <w:trPr>
          <w:cantSplit w:val="0"/>
          <w:tblHeader w:val="0"/>
        </w:trPr>
        <w:tc>
          <w:tcPr/>
          <w:p w:rsidR="00000000" w:rsidDel="00000000" w:rsidP="00000000" w:rsidRDefault="00000000" w:rsidRPr="00000000" w14:paraId="000000D0">
            <w:pPr>
              <w:spacing w:after="60" w:before="60" w:line="276" w:lineRule="auto"/>
              <w:rPr>
                <w:sz w:val="20"/>
                <w:szCs w:val="20"/>
              </w:rPr>
            </w:pPr>
            <w:r w:rsidDel="00000000" w:rsidR="00000000" w:rsidRPr="00000000">
              <w:rPr>
                <w:sz w:val="20"/>
                <w:szCs w:val="20"/>
                <w:rtl w:val="0"/>
              </w:rPr>
              <w:t xml:space="preserve">Actor(s): Application User</w:t>
            </w:r>
          </w:p>
        </w:tc>
      </w:tr>
      <w:tr>
        <w:trPr>
          <w:cantSplit w:val="0"/>
          <w:tblHeader w:val="0"/>
        </w:trPr>
        <w:tc>
          <w:tcPr/>
          <w:p w:rsidR="00000000" w:rsidDel="00000000" w:rsidP="00000000" w:rsidRDefault="00000000" w:rsidRPr="00000000" w14:paraId="000000D1">
            <w:pPr>
              <w:spacing w:after="60" w:before="60" w:line="276" w:lineRule="auto"/>
              <w:rPr>
                <w:sz w:val="20"/>
                <w:szCs w:val="20"/>
              </w:rPr>
            </w:pPr>
            <w:r w:rsidDel="00000000" w:rsidR="00000000" w:rsidRPr="00000000">
              <w:rPr>
                <w:sz w:val="20"/>
                <w:szCs w:val="20"/>
                <w:rtl w:val="0"/>
              </w:rPr>
              <w:t xml:space="preserve">Precondition: </w:t>
            </w:r>
          </w:p>
          <w:p w:rsidR="00000000" w:rsidDel="00000000" w:rsidP="00000000" w:rsidRDefault="00000000" w:rsidRPr="00000000" w14:paraId="000000D2">
            <w:pPr>
              <w:numPr>
                <w:ilvl w:val="0"/>
                <w:numId w:val="3"/>
              </w:numPr>
              <w:spacing w:after="60" w:before="60" w:line="276" w:lineRule="auto"/>
              <w:ind w:left="720" w:hanging="360"/>
              <w:rPr>
                <w:sz w:val="20"/>
                <w:szCs w:val="20"/>
              </w:rPr>
            </w:pPr>
            <w:r w:rsidDel="00000000" w:rsidR="00000000" w:rsidRPr="00000000">
              <w:rPr>
                <w:sz w:val="20"/>
                <w:szCs w:val="20"/>
                <w:rtl w:val="0"/>
              </w:rPr>
              <w:t xml:space="preserve">The application is active on the user’s device</w:t>
            </w:r>
          </w:p>
          <w:p w:rsidR="00000000" w:rsidDel="00000000" w:rsidP="00000000" w:rsidRDefault="00000000" w:rsidRPr="00000000" w14:paraId="000000D3">
            <w:pPr>
              <w:numPr>
                <w:ilvl w:val="0"/>
                <w:numId w:val="3"/>
              </w:numPr>
              <w:spacing w:after="60" w:before="60" w:line="276" w:lineRule="auto"/>
              <w:ind w:left="720" w:hanging="360"/>
              <w:rPr>
                <w:sz w:val="20"/>
                <w:szCs w:val="20"/>
              </w:rPr>
            </w:pPr>
            <w:r w:rsidDel="00000000" w:rsidR="00000000" w:rsidRPr="00000000">
              <w:rPr>
                <w:sz w:val="20"/>
                <w:szCs w:val="20"/>
                <w:rtl w:val="0"/>
              </w:rPr>
              <w:t xml:space="preserve">The application is displaying an active assessment</w:t>
            </w:r>
          </w:p>
        </w:tc>
      </w:tr>
      <w:tr>
        <w:trPr>
          <w:cantSplit w:val="0"/>
          <w:tblHeader w:val="0"/>
        </w:trPr>
        <w:tc>
          <w:tcPr/>
          <w:p w:rsidR="00000000" w:rsidDel="00000000" w:rsidP="00000000" w:rsidRDefault="00000000" w:rsidRPr="00000000" w14:paraId="000000D4">
            <w:pPr>
              <w:spacing w:after="60" w:before="60" w:line="276" w:lineRule="auto"/>
              <w:rPr>
                <w:sz w:val="20"/>
                <w:szCs w:val="20"/>
              </w:rPr>
            </w:pPr>
            <w:r w:rsidDel="00000000" w:rsidR="00000000" w:rsidRPr="00000000">
              <w:rPr>
                <w:sz w:val="20"/>
                <w:szCs w:val="20"/>
                <w:rtl w:val="0"/>
              </w:rPr>
              <w:t xml:space="preserve">Trigger: The user selects the option to reset the active assessment.  The option must be something selectable by the user and show intent.  </w:t>
            </w:r>
          </w:p>
        </w:tc>
      </w:tr>
      <w:tr>
        <w:trPr>
          <w:cantSplit w:val="0"/>
          <w:tblHeader w:val="0"/>
        </w:trPr>
        <w:tc>
          <w:tcPr/>
          <w:p w:rsidR="00000000" w:rsidDel="00000000" w:rsidP="00000000" w:rsidRDefault="00000000" w:rsidRPr="00000000" w14:paraId="000000D5">
            <w:pPr>
              <w:spacing w:after="60" w:before="60" w:line="276" w:lineRule="auto"/>
              <w:rPr>
                <w:sz w:val="20"/>
                <w:szCs w:val="20"/>
              </w:rPr>
            </w:pPr>
            <w:r w:rsidDel="00000000" w:rsidR="00000000" w:rsidRPr="00000000">
              <w:rPr>
                <w:sz w:val="20"/>
                <w:szCs w:val="20"/>
                <w:rtl w:val="0"/>
              </w:rPr>
              <w:t xml:space="preserve">Normal flow:</w:t>
            </w:r>
          </w:p>
          <w:p w:rsidR="00000000" w:rsidDel="00000000" w:rsidP="00000000" w:rsidRDefault="00000000" w:rsidRPr="00000000" w14:paraId="000000D6">
            <w:pPr>
              <w:numPr>
                <w:ilvl w:val="0"/>
                <w:numId w:val="2"/>
              </w:numPr>
              <w:spacing w:after="60" w:before="60" w:line="276" w:lineRule="auto"/>
              <w:ind w:left="720" w:hanging="360"/>
              <w:rPr>
                <w:sz w:val="20"/>
                <w:szCs w:val="20"/>
              </w:rPr>
            </w:pPr>
            <w:r w:rsidDel="00000000" w:rsidR="00000000" w:rsidRPr="00000000">
              <w:rPr>
                <w:sz w:val="20"/>
                <w:szCs w:val="20"/>
                <w:rtl w:val="0"/>
              </w:rPr>
              <w:t xml:space="preserve">The user selects the button/option/link to reset the active assessment</w:t>
            </w:r>
          </w:p>
          <w:p w:rsidR="00000000" w:rsidDel="00000000" w:rsidP="00000000" w:rsidRDefault="00000000" w:rsidRPr="00000000" w14:paraId="000000D7">
            <w:pPr>
              <w:numPr>
                <w:ilvl w:val="0"/>
                <w:numId w:val="2"/>
              </w:numPr>
              <w:spacing w:after="60" w:before="60" w:line="276" w:lineRule="auto"/>
              <w:ind w:left="720" w:hanging="360"/>
              <w:rPr>
                <w:sz w:val="20"/>
                <w:szCs w:val="20"/>
              </w:rPr>
            </w:pPr>
            <w:r w:rsidDel="00000000" w:rsidR="00000000" w:rsidRPr="00000000">
              <w:rPr>
                <w:sz w:val="20"/>
                <w:szCs w:val="20"/>
                <w:rtl w:val="0"/>
              </w:rPr>
              <w:t xml:space="preserve">The application will display a confirmation dialog to allow the user to confirm/cancel the reset</w:t>
            </w:r>
          </w:p>
          <w:p w:rsidR="00000000" w:rsidDel="00000000" w:rsidP="00000000" w:rsidRDefault="00000000" w:rsidRPr="00000000" w14:paraId="000000D8">
            <w:pPr>
              <w:numPr>
                <w:ilvl w:val="1"/>
                <w:numId w:val="2"/>
              </w:numPr>
              <w:spacing w:after="60" w:before="60" w:line="276" w:lineRule="auto"/>
              <w:ind w:left="1440" w:hanging="360"/>
              <w:rPr>
                <w:sz w:val="20"/>
                <w:szCs w:val="20"/>
              </w:rPr>
            </w:pPr>
            <w:r w:rsidDel="00000000" w:rsidR="00000000" w:rsidRPr="00000000">
              <w:rPr>
                <w:sz w:val="20"/>
                <w:szCs w:val="20"/>
                <w:rtl w:val="0"/>
              </w:rPr>
              <w:t xml:space="preserve">If the user selects confirm, the application will perform a reset of the active assessment and reset all values, entered data and scores to default values.  Any cached assessment information must also be cleared.</w:t>
            </w:r>
          </w:p>
          <w:p w:rsidR="00000000" w:rsidDel="00000000" w:rsidP="00000000" w:rsidRDefault="00000000" w:rsidRPr="00000000" w14:paraId="000000D9">
            <w:pPr>
              <w:numPr>
                <w:ilvl w:val="1"/>
                <w:numId w:val="2"/>
              </w:numPr>
              <w:spacing w:after="60" w:before="60" w:line="276" w:lineRule="auto"/>
              <w:ind w:left="1440" w:hanging="360"/>
              <w:rPr>
                <w:sz w:val="20"/>
                <w:szCs w:val="20"/>
              </w:rPr>
            </w:pPr>
            <w:r w:rsidDel="00000000" w:rsidR="00000000" w:rsidRPr="00000000">
              <w:rPr>
                <w:sz w:val="20"/>
                <w:szCs w:val="20"/>
                <w:rtl w:val="0"/>
              </w:rPr>
              <w:t xml:space="preserve">If the user selects cancel, no changes will be made to the active assessment.</w:t>
            </w:r>
          </w:p>
          <w:p w:rsidR="00000000" w:rsidDel="00000000" w:rsidP="00000000" w:rsidRDefault="00000000" w:rsidRPr="00000000" w14:paraId="000000DA">
            <w:pPr>
              <w:numPr>
                <w:ilvl w:val="0"/>
                <w:numId w:val="2"/>
              </w:numPr>
              <w:spacing w:after="60" w:before="60" w:line="276" w:lineRule="auto"/>
              <w:ind w:left="720" w:hanging="360"/>
              <w:rPr>
                <w:sz w:val="20"/>
                <w:szCs w:val="20"/>
              </w:rPr>
            </w:pPr>
            <w:r w:rsidDel="00000000" w:rsidR="00000000" w:rsidRPr="00000000">
              <w:rPr>
                <w:sz w:val="20"/>
                <w:szCs w:val="20"/>
                <w:rtl w:val="0"/>
              </w:rPr>
              <w:t xml:space="preserve">The dialog will automatically close once the user makes a selection</w:t>
            </w:r>
          </w:p>
          <w:p w:rsidR="00000000" w:rsidDel="00000000" w:rsidP="00000000" w:rsidRDefault="00000000" w:rsidRPr="00000000" w14:paraId="000000DB">
            <w:pPr>
              <w:numPr>
                <w:ilvl w:val="0"/>
                <w:numId w:val="2"/>
              </w:numPr>
              <w:spacing w:after="60" w:before="60" w:line="276" w:lineRule="auto"/>
              <w:ind w:left="720" w:hanging="360"/>
              <w:rPr>
                <w:sz w:val="20"/>
                <w:szCs w:val="20"/>
              </w:rPr>
            </w:pPr>
            <w:r w:rsidDel="00000000" w:rsidR="00000000" w:rsidRPr="00000000">
              <w:rPr>
                <w:sz w:val="20"/>
                <w:szCs w:val="20"/>
                <w:rtl w:val="0"/>
              </w:rPr>
              <w:t xml:space="preserve">The user is returned to the screen displaying the active assessment.</w:t>
            </w:r>
          </w:p>
        </w:tc>
      </w:tr>
      <w:tr>
        <w:trPr>
          <w:cantSplit w:val="0"/>
          <w:tblHeader w:val="0"/>
        </w:trPr>
        <w:tc>
          <w:tcPr/>
          <w:p w:rsidR="00000000" w:rsidDel="00000000" w:rsidP="00000000" w:rsidRDefault="00000000" w:rsidRPr="00000000" w14:paraId="000000DC">
            <w:pPr>
              <w:spacing w:after="60" w:before="60" w:line="276" w:lineRule="auto"/>
              <w:rPr>
                <w:sz w:val="20"/>
                <w:szCs w:val="20"/>
              </w:rPr>
            </w:pPr>
            <w:r w:rsidDel="00000000" w:rsidR="00000000" w:rsidRPr="00000000">
              <w:rPr>
                <w:sz w:val="20"/>
                <w:szCs w:val="20"/>
                <w:rtl w:val="0"/>
              </w:rPr>
              <w:t xml:space="preserve">Alternate flow(s): None</w:t>
            </w:r>
          </w:p>
        </w:tc>
      </w:tr>
      <w:tr>
        <w:trPr>
          <w:cantSplit w:val="0"/>
          <w:tblHeader w:val="0"/>
        </w:trPr>
        <w:tc>
          <w:tcPr/>
          <w:p w:rsidR="00000000" w:rsidDel="00000000" w:rsidP="00000000" w:rsidRDefault="00000000" w:rsidRPr="00000000" w14:paraId="000000DD">
            <w:pPr>
              <w:spacing w:after="60" w:before="60" w:line="276" w:lineRule="auto"/>
              <w:rPr>
                <w:sz w:val="20"/>
                <w:szCs w:val="20"/>
              </w:rPr>
            </w:pPr>
            <w:r w:rsidDel="00000000" w:rsidR="00000000" w:rsidRPr="00000000">
              <w:rPr>
                <w:sz w:val="20"/>
                <w:szCs w:val="20"/>
                <w:rtl w:val="0"/>
              </w:rPr>
              <w:t xml:space="preserve">Exception flow(s):</w:t>
            </w:r>
          </w:p>
          <w:p w:rsidR="00000000" w:rsidDel="00000000" w:rsidP="00000000" w:rsidRDefault="00000000" w:rsidRPr="00000000" w14:paraId="000000DE">
            <w:pPr>
              <w:numPr>
                <w:ilvl w:val="0"/>
                <w:numId w:val="8"/>
              </w:numPr>
              <w:spacing w:after="60" w:before="60" w:line="276" w:lineRule="auto"/>
              <w:ind w:left="720" w:hanging="360"/>
              <w:rPr>
                <w:sz w:val="20"/>
                <w:szCs w:val="20"/>
              </w:rPr>
            </w:pPr>
            <w:r w:rsidDel="00000000" w:rsidR="00000000" w:rsidRPr="00000000">
              <w:rPr>
                <w:sz w:val="20"/>
                <w:szCs w:val="20"/>
                <w:rtl w:val="0"/>
              </w:rPr>
              <w:t xml:space="preserve">If the application can not reset the assessment, the user will be shown an error dialog with an explanation as to why the assessment could not be reset.  The user must close the dialog to return to the assessment.  The active assessment will not be changed.  </w:t>
            </w:r>
          </w:p>
        </w:tc>
      </w:tr>
      <w:tr>
        <w:trPr>
          <w:cantSplit w:val="0"/>
          <w:tblHeader w:val="0"/>
        </w:trPr>
        <w:tc>
          <w:tcPr/>
          <w:p w:rsidR="00000000" w:rsidDel="00000000" w:rsidP="00000000" w:rsidRDefault="00000000" w:rsidRPr="00000000" w14:paraId="000000DF">
            <w:pPr>
              <w:spacing w:after="60" w:before="60" w:line="276" w:lineRule="auto"/>
              <w:rPr>
                <w:sz w:val="20"/>
                <w:szCs w:val="20"/>
              </w:rPr>
            </w:pPr>
            <w:r w:rsidDel="00000000" w:rsidR="00000000" w:rsidRPr="00000000">
              <w:rPr>
                <w:sz w:val="20"/>
                <w:szCs w:val="20"/>
                <w:rtl w:val="0"/>
              </w:rPr>
              <w:t xml:space="preserve">Postcondition: None</w:t>
            </w:r>
          </w:p>
        </w:tc>
      </w:tr>
    </w:tbl>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br w:type="page"/>
      </w: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tbl>
      <w:tblPr>
        <w:tblStyle w:val="Table8"/>
        <w:tblW w:w="943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35"/>
        <w:tblGridChange w:id="0">
          <w:tblGrid>
            <w:gridCol w:w="9435"/>
          </w:tblGrid>
        </w:tblGridChange>
      </w:tblGrid>
      <w:tr>
        <w:trPr>
          <w:cantSplit w:val="0"/>
          <w:tblHeader w:val="0"/>
        </w:trPr>
        <w:tc>
          <w:tcPr/>
          <w:p w:rsidR="00000000" w:rsidDel="00000000" w:rsidP="00000000" w:rsidRDefault="00000000" w:rsidRPr="00000000" w14:paraId="000000E3">
            <w:pPr>
              <w:pStyle w:val="Heading3"/>
              <w:rPr/>
            </w:pPr>
            <w:bookmarkStart w:colFirst="0" w:colLast="0" w:name="_3fwokq0" w:id="12"/>
            <w:bookmarkEnd w:id="12"/>
            <w:r w:rsidDel="00000000" w:rsidR="00000000" w:rsidRPr="00000000">
              <w:rPr>
                <w:rtl w:val="0"/>
              </w:rPr>
              <w:t xml:space="preserve">Use Case 8: Authenticate App User</w:t>
            </w:r>
          </w:p>
        </w:tc>
      </w:tr>
      <w:tr>
        <w:trPr>
          <w:cantSplit w:val="0"/>
          <w:tblHeader w:val="0"/>
        </w:trPr>
        <w:tc>
          <w:tcPr/>
          <w:p w:rsidR="00000000" w:rsidDel="00000000" w:rsidP="00000000" w:rsidRDefault="00000000" w:rsidRPr="00000000" w14:paraId="000000E4">
            <w:pPr>
              <w:spacing w:after="60" w:before="60" w:line="276" w:lineRule="auto"/>
              <w:rPr>
                <w:sz w:val="20"/>
                <w:szCs w:val="20"/>
              </w:rPr>
            </w:pPr>
            <w:r w:rsidDel="00000000" w:rsidR="00000000" w:rsidRPr="00000000">
              <w:rPr>
                <w:sz w:val="20"/>
                <w:szCs w:val="20"/>
                <w:rtl w:val="0"/>
              </w:rPr>
              <w:t xml:space="preserve">Description: The application provides the ability for a user to authenticate themselves to the application.  Through authentication, deeper functionality is provided since security is in place to comply with privacy of information.</w:t>
            </w:r>
          </w:p>
        </w:tc>
      </w:tr>
      <w:tr>
        <w:trPr>
          <w:cantSplit w:val="0"/>
          <w:tblHeader w:val="0"/>
        </w:trPr>
        <w:tc>
          <w:tcPr/>
          <w:p w:rsidR="00000000" w:rsidDel="00000000" w:rsidP="00000000" w:rsidRDefault="00000000" w:rsidRPr="00000000" w14:paraId="000000E5">
            <w:pPr>
              <w:spacing w:after="60" w:before="60" w:line="276" w:lineRule="auto"/>
              <w:rPr>
                <w:sz w:val="20"/>
                <w:szCs w:val="20"/>
              </w:rPr>
            </w:pPr>
            <w:r w:rsidDel="00000000" w:rsidR="00000000" w:rsidRPr="00000000">
              <w:rPr>
                <w:sz w:val="20"/>
                <w:szCs w:val="20"/>
                <w:rtl w:val="0"/>
              </w:rPr>
              <w:t xml:space="preserve">Actor(s): Application User, Special User</w:t>
            </w:r>
          </w:p>
        </w:tc>
      </w:tr>
      <w:tr>
        <w:trPr>
          <w:cantSplit w:val="0"/>
          <w:tblHeader w:val="0"/>
        </w:trPr>
        <w:tc>
          <w:tcPr/>
          <w:p w:rsidR="00000000" w:rsidDel="00000000" w:rsidP="00000000" w:rsidRDefault="00000000" w:rsidRPr="00000000" w14:paraId="000000E6">
            <w:pPr>
              <w:spacing w:after="60" w:before="60" w:line="276" w:lineRule="auto"/>
              <w:rPr>
                <w:sz w:val="20"/>
                <w:szCs w:val="20"/>
              </w:rPr>
            </w:pPr>
            <w:r w:rsidDel="00000000" w:rsidR="00000000" w:rsidRPr="00000000">
              <w:rPr>
                <w:sz w:val="20"/>
                <w:szCs w:val="20"/>
                <w:rtl w:val="0"/>
              </w:rPr>
              <w:t xml:space="preserve">Precondition: </w:t>
            </w:r>
          </w:p>
          <w:p w:rsidR="00000000" w:rsidDel="00000000" w:rsidP="00000000" w:rsidRDefault="00000000" w:rsidRPr="00000000" w14:paraId="000000E7">
            <w:pPr>
              <w:numPr>
                <w:ilvl w:val="0"/>
                <w:numId w:val="3"/>
              </w:numPr>
              <w:spacing w:after="60" w:before="60" w:line="276" w:lineRule="auto"/>
              <w:ind w:left="720" w:hanging="360"/>
              <w:rPr>
                <w:sz w:val="20"/>
                <w:szCs w:val="20"/>
              </w:rPr>
            </w:pPr>
            <w:r w:rsidDel="00000000" w:rsidR="00000000" w:rsidRPr="00000000">
              <w:rPr>
                <w:sz w:val="20"/>
                <w:szCs w:val="20"/>
                <w:rtl w:val="0"/>
              </w:rPr>
              <w:t xml:space="preserve">The application has been loaded onto the user’s device</w:t>
            </w:r>
          </w:p>
          <w:p w:rsidR="00000000" w:rsidDel="00000000" w:rsidP="00000000" w:rsidRDefault="00000000" w:rsidRPr="00000000" w14:paraId="000000E8">
            <w:pPr>
              <w:numPr>
                <w:ilvl w:val="0"/>
                <w:numId w:val="3"/>
              </w:numPr>
              <w:spacing w:after="60" w:before="60" w:line="276" w:lineRule="auto"/>
              <w:ind w:left="720" w:hanging="360"/>
              <w:rPr>
                <w:sz w:val="20"/>
                <w:szCs w:val="20"/>
              </w:rPr>
            </w:pPr>
            <w:r w:rsidDel="00000000" w:rsidR="00000000" w:rsidRPr="00000000">
              <w:rPr>
                <w:sz w:val="20"/>
                <w:szCs w:val="20"/>
                <w:rtl w:val="0"/>
              </w:rPr>
              <w:t xml:space="preserve">The application is active on the user’s device</w:t>
            </w:r>
          </w:p>
          <w:p w:rsidR="00000000" w:rsidDel="00000000" w:rsidP="00000000" w:rsidRDefault="00000000" w:rsidRPr="00000000" w14:paraId="000000E9">
            <w:pPr>
              <w:numPr>
                <w:ilvl w:val="0"/>
                <w:numId w:val="3"/>
              </w:numPr>
              <w:spacing w:after="60" w:before="60" w:line="276" w:lineRule="auto"/>
              <w:ind w:left="720" w:hanging="360"/>
              <w:rPr>
                <w:sz w:val="20"/>
                <w:szCs w:val="20"/>
              </w:rPr>
            </w:pPr>
            <w:r w:rsidDel="00000000" w:rsidR="00000000" w:rsidRPr="00000000">
              <w:rPr>
                <w:sz w:val="20"/>
                <w:szCs w:val="20"/>
                <w:rtl w:val="0"/>
              </w:rPr>
              <w:t xml:space="preserve">The application’s home screen is open </w:t>
            </w:r>
          </w:p>
        </w:tc>
      </w:tr>
      <w:tr>
        <w:trPr>
          <w:cantSplit w:val="0"/>
          <w:tblHeader w:val="0"/>
        </w:trPr>
        <w:tc>
          <w:tcPr/>
          <w:p w:rsidR="00000000" w:rsidDel="00000000" w:rsidP="00000000" w:rsidRDefault="00000000" w:rsidRPr="00000000" w14:paraId="000000EA">
            <w:pPr>
              <w:spacing w:after="60" w:before="60" w:line="276" w:lineRule="auto"/>
              <w:rPr>
                <w:sz w:val="20"/>
                <w:szCs w:val="20"/>
              </w:rPr>
            </w:pPr>
            <w:r w:rsidDel="00000000" w:rsidR="00000000" w:rsidRPr="00000000">
              <w:rPr>
                <w:sz w:val="20"/>
                <w:szCs w:val="20"/>
                <w:rtl w:val="0"/>
              </w:rPr>
              <w:t xml:space="preserve">Trigger: The user selects the option to login.  The option must be something selectable by the user and show intent.  </w:t>
            </w:r>
          </w:p>
        </w:tc>
      </w:tr>
      <w:tr>
        <w:trPr>
          <w:cantSplit w:val="0"/>
          <w:tblHeader w:val="0"/>
        </w:trPr>
        <w:tc>
          <w:tcPr/>
          <w:p w:rsidR="00000000" w:rsidDel="00000000" w:rsidP="00000000" w:rsidRDefault="00000000" w:rsidRPr="00000000" w14:paraId="000000EB">
            <w:pPr>
              <w:spacing w:after="60" w:before="60" w:line="276" w:lineRule="auto"/>
              <w:rPr>
                <w:sz w:val="20"/>
                <w:szCs w:val="20"/>
              </w:rPr>
            </w:pPr>
            <w:r w:rsidDel="00000000" w:rsidR="00000000" w:rsidRPr="00000000">
              <w:rPr>
                <w:sz w:val="20"/>
                <w:szCs w:val="20"/>
                <w:rtl w:val="0"/>
              </w:rPr>
              <w:t xml:space="preserve">Normal flow:</w:t>
            </w:r>
          </w:p>
          <w:p w:rsidR="00000000" w:rsidDel="00000000" w:rsidP="00000000" w:rsidRDefault="00000000" w:rsidRPr="00000000" w14:paraId="000000EC">
            <w:pPr>
              <w:numPr>
                <w:ilvl w:val="0"/>
                <w:numId w:val="2"/>
              </w:numPr>
              <w:spacing w:after="60" w:before="60" w:line="276" w:lineRule="auto"/>
              <w:ind w:left="720" w:hanging="360"/>
              <w:rPr>
                <w:sz w:val="20"/>
                <w:szCs w:val="20"/>
              </w:rPr>
            </w:pPr>
            <w:r w:rsidDel="00000000" w:rsidR="00000000" w:rsidRPr="00000000">
              <w:rPr>
                <w:sz w:val="20"/>
                <w:szCs w:val="20"/>
                <w:rtl w:val="0"/>
              </w:rPr>
              <w:t xml:space="preserve">The user selects the option to login </w:t>
            </w:r>
          </w:p>
          <w:p w:rsidR="00000000" w:rsidDel="00000000" w:rsidP="00000000" w:rsidRDefault="00000000" w:rsidRPr="00000000" w14:paraId="000000ED">
            <w:pPr>
              <w:numPr>
                <w:ilvl w:val="0"/>
                <w:numId w:val="2"/>
              </w:numPr>
              <w:spacing w:after="60" w:before="60" w:line="276" w:lineRule="auto"/>
              <w:ind w:left="720" w:hanging="360"/>
              <w:rPr>
                <w:sz w:val="20"/>
                <w:szCs w:val="20"/>
              </w:rPr>
            </w:pPr>
            <w:r w:rsidDel="00000000" w:rsidR="00000000" w:rsidRPr="00000000">
              <w:rPr>
                <w:sz w:val="20"/>
                <w:szCs w:val="20"/>
                <w:rtl w:val="0"/>
              </w:rPr>
              <w:t xml:space="preserve">The user is then shown a screen with at least 2 methods for authentication (ex: Google account, Facebook, Yahoo, etc.) and the ability to cancel authentication</w:t>
            </w:r>
          </w:p>
          <w:p w:rsidR="00000000" w:rsidDel="00000000" w:rsidP="00000000" w:rsidRDefault="00000000" w:rsidRPr="00000000" w14:paraId="000000EE">
            <w:pPr>
              <w:numPr>
                <w:ilvl w:val="0"/>
                <w:numId w:val="2"/>
              </w:numPr>
              <w:spacing w:after="60" w:before="60" w:line="276" w:lineRule="auto"/>
              <w:ind w:left="720" w:hanging="360"/>
              <w:rPr>
                <w:sz w:val="20"/>
                <w:szCs w:val="20"/>
              </w:rPr>
            </w:pPr>
            <w:r w:rsidDel="00000000" w:rsidR="00000000" w:rsidRPr="00000000">
              <w:rPr>
                <w:sz w:val="20"/>
                <w:szCs w:val="20"/>
                <w:rtl w:val="0"/>
              </w:rPr>
              <w:t xml:space="preserve">The user selects an authentication method and is redirected to the specific authentication site for user authentication (ex: Username and Password fields).  </w:t>
            </w:r>
          </w:p>
          <w:p w:rsidR="00000000" w:rsidDel="00000000" w:rsidP="00000000" w:rsidRDefault="00000000" w:rsidRPr="00000000" w14:paraId="000000EF">
            <w:pPr>
              <w:numPr>
                <w:ilvl w:val="1"/>
                <w:numId w:val="2"/>
              </w:numPr>
              <w:spacing w:after="60" w:before="60" w:line="276" w:lineRule="auto"/>
              <w:ind w:left="1440" w:hanging="360"/>
              <w:rPr>
                <w:sz w:val="20"/>
                <w:szCs w:val="20"/>
              </w:rPr>
            </w:pPr>
            <w:r w:rsidDel="00000000" w:rsidR="00000000" w:rsidRPr="00000000">
              <w:rPr>
                <w:sz w:val="20"/>
                <w:szCs w:val="20"/>
                <w:rtl w:val="0"/>
              </w:rPr>
              <w:t xml:space="preserve">The specific authentication site will handle verifying the user’s credentials</w:t>
            </w:r>
          </w:p>
          <w:p w:rsidR="00000000" w:rsidDel="00000000" w:rsidP="00000000" w:rsidRDefault="00000000" w:rsidRPr="00000000" w14:paraId="000000F0">
            <w:pPr>
              <w:numPr>
                <w:ilvl w:val="1"/>
                <w:numId w:val="2"/>
              </w:numPr>
              <w:spacing w:after="60" w:before="60" w:line="276" w:lineRule="auto"/>
              <w:ind w:left="1440" w:hanging="360"/>
              <w:rPr>
                <w:sz w:val="20"/>
                <w:szCs w:val="20"/>
              </w:rPr>
            </w:pPr>
            <w:r w:rsidDel="00000000" w:rsidR="00000000" w:rsidRPr="00000000">
              <w:rPr>
                <w:sz w:val="20"/>
                <w:szCs w:val="20"/>
                <w:rtl w:val="0"/>
              </w:rPr>
              <w:t xml:space="preserve">If the user is not successful in authenticating, the application will display a message that the user has failed authentication.  </w:t>
            </w:r>
          </w:p>
          <w:p w:rsidR="00000000" w:rsidDel="00000000" w:rsidP="00000000" w:rsidRDefault="00000000" w:rsidRPr="00000000" w14:paraId="000000F1">
            <w:pPr>
              <w:numPr>
                <w:ilvl w:val="1"/>
                <w:numId w:val="2"/>
              </w:numPr>
              <w:spacing w:after="60" w:before="60" w:line="276" w:lineRule="auto"/>
              <w:ind w:left="1440" w:hanging="360"/>
              <w:rPr>
                <w:sz w:val="20"/>
                <w:szCs w:val="20"/>
              </w:rPr>
            </w:pPr>
            <w:r w:rsidDel="00000000" w:rsidR="00000000" w:rsidRPr="00000000">
              <w:rPr>
                <w:sz w:val="20"/>
                <w:szCs w:val="20"/>
                <w:rtl w:val="0"/>
              </w:rPr>
              <w:t xml:space="preserve">If the user is successful in authenticating, the application will display a message that the user was successful in authenticating and the application will show that the user has successfully authenticated (ex: showing name on screen).</w:t>
            </w:r>
          </w:p>
          <w:p w:rsidR="00000000" w:rsidDel="00000000" w:rsidP="00000000" w:rsidRDefault="00000000" w:rsidRPr="00000000" w14:paraId="000000F2">
            <w:pPr>
              <w:numPr>
                <w:ilvl w:val="0"/>
                <w:numId w:val="2"/>
              </w:numPr>
              <w:spacing w:after="60" w:before="60" w:line="276" w:lineRule="auto"/>
              <w:ind w:left="720" w:hanging="360"/>
              <w:rPr>
                <w:sz w:val="20"/>
                <w:szCs w:val="20"/>
              </w:rPr>
            </w:pPr>
            <w:r w:rsidDel="00000000" w:rsidR="00000000" w:rsidRPr="00000000">
              <w:rPr>
                <w:sz w:val="20"/>
                <w:szCs w:val="20"/>
                <w:rtl w:val="0"/>
              </w:rPr>
              <w:t xml:space="preserve">If the user selects cancel, the user will not be authenticated and no additional functionality will be made available to the user.</w:t>
            </w:r>
          </w:p>
          <w:p w:rsidR="00000000" w:rsidDel="00000000" w:rsidP="00000000" w:rsidRDefault="00000000" w:rsidRPr="00000000" w14:paraId="000000F3">
            <w:pPr>
              <w:numPr>
                <w:ilvl w:val="0"/>
                <w:numId w:val="2"/>
              </w:numPr>
              <w:spacing w:after="60" w:before="60" w:line="276" w:lineRule="auto"/>
              <w:ind w:left="720" w:hanging="360"/>
              <w:rPr>
                <w:sz w:val="20"/>
                <w:szCs w:val="20"/>
              </w:rPr>
            </w:pPr>
            <w:r w:rsidDel="00000000" w:rsidR="00000000" w:rsidRPr="00000000">
              <w:rPr>
                <w:sz w:val="20"/>
                <w:szCs w:val="20"/>
                <w:rtl w:val="0"/>
              </w:rPr>
              <w:t xml:space="preserve">The user will be returned to the application’s home screen</w:t>
            </w:r>
          </w:p>
        </w:tc>
      </w:tr>
      <w:tr>
        <w:trPr>
          <w:cantSplit w:val="0"/>
          <w:tblHeader w:val="0"/>
        </w:trPr>
        <w:tc>
          <w:tcPr/>
          <w:p w:rsidR="00000000" w:rsidDel="00000000" w:rsidP="00000000" w:rsidRDefault="00000000" w:rsidRPr="00000000" w14:paraId="000000F4">
            <w:pPr>
              <w:spacing w:after="60" w:before="60" w:line="276" w:lineRule="auto"/>
              <w:rPr>
                <w:sz w:val="20"/>
                <w:szCs w:val="20"/>
              </w:rPr>
            </w:pPr>
            <w:r w:rsidDel="00000000" w:rsidR="00000000" w:rsidRPr="00000000">
              <w:rPr>
                <w:sz w:val="20"/>
                <w:szCs w:val="20"/>
                <w:rtl w:val="0"/>
              </w:rPr>
              <w:t xml:space="preserve">Alternate flow(s): None</w:t>
            </w:r>
          </w:p>
        </w:tc>
      </w:tr>
      <w:tr>
        <w:trPr>
          <w:cantSplit w:val="0"/>
          <w:tblHeader w:val="0"/>
        </w:trPr>
        <w:tc>
          <w:tcPr/>
          <w:p w:rsidR="00000000" w:rsidDel="00000000" w:rsidP="00000000" w:rsidRDefault="00000000" w:rsidRPr="00000000" w14:paraId="000000F5">
            <w:pPr>
              <w:spacing w:after="60" w:before="60" w:line="276" w:lineRule="auto"/>
              <w:rPr>
                <w:sz w:val="20"/>
                <w:szCs w:val="20"/>
              </w:rPr>
            </w:pPr>
            <w:r w:rsidDel="00000000" w:rsidR="00000000" w:rsidRPr="00000000">
              <w:rPr>
                <w:sz w:val="20"/>
                <w:szCs w:val="20"/>
                <w:rtl w:val="0"/>
              </w:rPr>
              <w:t xml:space="preserve">Exception flow(</w:t>
            </w:r>
            <w:commentRangeStart w:id="0"/>
            <w:commentRangeStart w:id="1"/>
            <w:commentRangeStart w:id="2"/>
            <w:r w:rsidDel="00000000" w:rsidR="00000000" w:rsidRPr="00000000">
              <w:rPr>
                <w:sz w:val="20"/>
                <w:szCs w:val="20"/>
                <w:rtl w:val="0"/>
              </w:rPr>
              <w:t xml:space="preserve">s</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sz w:val="20"/>
                <w:szCs w:val="20"/>
                <w:rtl w:val="0"/>
              </w:rPr>
              <w:t xml:space="preserve">):</w:t>
            </w:r>
          </w:p>
          <w:p w:rsidR="00000000" w:rsidDel="00000000" w:rsidP="00000000" w:rsidRDefault="00000000" w:rsidRPr="00000000" w14:paraId="000000F6">
            <w:pPr>
              <w:numPr>
                <w:ilvl w:val="0"/>
                <w:numId w:val="8"/>
              </w:numPr>
              <w:spacing w:after="60" w:before="60" w:line="276" w:lineRule="auto"/>
              <w:ind w:left="720" w:hanging="360"/>
              <w:rPr>
                <w:sz w:val="20"/>
                <w:szCs w:val="20"/>
              </w:rPr>
            </w:pPr>
            <w:r w:rsidDel="00000000" w:rsidR="00000000" w:rsidRPr="00000000">
              <w:rPr>
                <w:sz w:val="20"/>
                <w:szCs w:val="20"/>
                <w:rtl w:val="0"/>
              </w:rPr>
              <w:t xml:space="preserve">If the user has expended all authentication attempts, then the application will no longer allow the user to authenticate and returned to the application’s home screen.  </w:t>
            </w:r>
          </w:p>
        </w:tc>
      </w:tr>
      <w:tr>
        <w:trPr>
          <w:cantSplit w:val="0"/>
          <w:tblHeader w:val="0"/>
        </w:trPr>
        <w:tc>
          <w:tcPr/>
          <w:p w:rsidR="00000000" w:rsidDel="00000000" w:rsidP="00000000" w:rsidRDefault="00000000" w:rsidRPr="00000000" w14:paraId="000000F7">
            <w:pPr>
              <w:spacing w:after="60" w:before="60" w:line="276" w:lineRule="auto"/>
              <w:rPr>
                <w:sz w:val="20"/>
                <w:szCs w:val="20"/>
              </w:rPr>
            </w:pPr>
            <w:r w:rsidDel="00000000" w:rsidR="00000000" w:rsidRPr="00000000">
              <w:rPr>
                <w:sz w:val="20"/>
                <w:szCs w:val="20"/>
                <w:rtl w:val="0"/>
              </w:rPr>
              <w:t xml:space="preserve">Postcondition:</w:t>
            </w:r>
          </w:p>
          <w:p w:rsidR="00000000" w:rsidDel="00000000" w:rsidP="00000000" w:rsidRDefault="00000000" w:rsidRPr="00000000" w14:paraId="000000F8">
            <w:pPr>
              <w:numPr>
                <w:ilvl w:val="0"/>
                <w:numId w:val="1"/>
              </w:numPr>
              <w:spacing w:after="60" w:before="60" w:line="276" w:lineRule="auto"/>
              <w:ind w:left="720" w:hanging="360"/>
              <w:rPr>
                <w:sz w:val="20"/>
                <w:szCs w:val="20"/>
              </w:rPr>
            </w:pPr>
            <w:r w:rsidDel="00000000" w:rsidR="00000000" w:rsidRPr="00000000">
              <w:rPr>
                <w:sz w:val="20"/>
                <w:szCs w:val="20"/>
                <w:rtl w:val="0"/>
              </w:rPr>
              <w:t xml:space="preserve">The user is either authenticated or not.</w:t>
            </w:r>
          </w:p>
        </w:tc>
      </w:tr>
    </w:tbl>
    <w:p w:rsidR="00000000" w:rsidDel="00000000" w:rsidP="00000000" w:rsidRDefault="00000000" w:rsidRPr="00000000" w14:paraId="000000F9">
      <w:pPr>
        <w:rPr/>
      </w:pPr>
      <w:r w:rsidDel="00000000" w:rsidR="00000000" w:rsidRPr="00000000">
        <w:br w:type="page"/>
      </w:r>
      <w:r w:rsidDel="00000000" w:rsidR="00000000" w:rsidRPr="00000000">
        <w:rPr>
          <w:rtl w:val="0"/>
        </w:rPr>
      </w:r>
    </w:p>
    <w:tbl>
      <w:tblPr>
        <w:tblStyle w:val="Table9"/>
        <w:tblW w:w="94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50"/>
        <w:tblGridChange w:id="0">
          <w:tblGrid>
            <w:gridCol w:w="9450"/>
          </w:tblGrid>
        </w:tblGridChange>
      </w:tblGrid>
      <w:tr>
        <w:trPr>
          <w:cantSplit w:val="0"/>
          <w:tblHeader w:val="0"/>
        </w:trPr>
        <w:tc>
          <w:tcPr/>
          <w:p w:rsidR="00000000" w:rsidDel="00000000" w:rsidP="00000000" w:rsidRDefault="00000000" w:rsidRPr="00000000" w14:paraId="000000FA">
            <w:pPr>
              <w:pStyle w:val="Heading3"/>
              <w:rPr/>
            </w:pPr>
            <w:bookmarkStart w:colFirst="0" w:colLast="0" w:name="_1v1yuxt" w:id="13"/>
            <w:bookmarkEnd w:id="13"/>
            <w:r w:rsidDel="00000000" w:rsidR="00000000" w:rsidRPr="00000000">
              <w:rPr>
                <w:rtl w:val="0"/>
              </w:rPr>
              <w:t xml:space="preserve">Use Case 9: Save </w:t>
            </w:r>
            <w:commentRangeStart w:id="3"/>
            <w:commentRangeStart w:id="4"/>
            <w:commentRangeStart w:id="5"/>
            <w:commentRangeStart w:id="6"/>
            <w:r w:rsidDel="00000000" w:rsidR="00000000" w:rsidRPr="00000000">
              <w:rPr>
                <w:rtl w:val="0"/>
              </w:rPr>
              <w:t xml:space="preserve">Assessment</w:t>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r w:rsidDel="00000000" w:rsidR="00000000" w:rsidRPr="00000000">
              <w:rPr>
                <w:rtl w:val="0"/>
              </w:rPr>
            </w:r>
          </w:p>
        </w:tc>
      </w:tr>
      <w:tr>
        <w:trPr>
          <w:cantSplit w:val="0"/>
          <w:tblHeader w:val="0"/>
        </w:trPr>
        <w:tc>
          <w:tcPr/>
          <w:p w:rsidR="00000000" w:rsidDel="00000000" w:rsidP="00000000" w:rsidRDefault="00000000" w:rsidRPr="00000000" w14:paraId="000000FB">
            <w:pPr>
              <w:spacing w:after="60" w:before="60" w:line="276" w:lineRule="auto"/>
              <w:rPr>
                <w:sz w:val="20"/>
                <w:szCs w:val="20"/>
              </w:rPr>
            </w:pPr>
            <w:r w:rsidDel="00000000" w:rsidR="00000000" w:rsidRPr="00000000">
              <w:rPr>
                <w:sz w:val="20"/>
                <w:szCs w:val="20"/>
                <w:rtl w:val="0"/>
              </w:rPr>
              <w:t xml:space="preserve">Description: The application provides the ability for the user to save an active assessment.  This saves the assessment and ties any references for use to an authenticated user.  Saving an assessment means all data from the entered assessment will be saved to a remote data storage location.  It will not be saved to the user’s local device.  A saved assessment is only viewable by the user which saved it.  It is not shareable to another user within the application.  This functionality is only available to an authenticated user.</w:t>
            </w:r>
          </w:p>
        </w:tc>
      </w:tr>
      <w:tr>
        <w:trPr>
          <w:cantSplit w:val="0"/>
          <w:tblHeader w:val="0"/>
        </w:trPr>
        <w:tc>
          <w:tcPr/>
          <w:p w:rsidR="00000000" w:rsidDel="00000000" w:rsidP="00000000" w:rsidRDefault="00000000" w:rsidRPr="00000000" w14:paraId="000000FC">
            <w:pPr>
              <w:spacing w:after="60" w:before="60" w:line="276" w:lineRule="auto"/>
              <w:rPr>
                <w:sz w:val="20"/>
                <w:szCs w:val="20"/>
              </w:rPr>
            </w:pPr>
            <w:r w:rsidDel="00000000" w:rsidR="00000000" w:rsidRPr="00000000">
              <w:rPr>
                <w:sz w:val="20"/>
                <w:szCs w:val="20"/>
                <w:rtl w:val="0"/>
              </w:rPr>
              <w:t xml:space="preserve">Actor(s): Application User</w:t>
            </w:r>
          </w:p>
        </w:tc>
      </w:tr>
      <w:tr>
        <w:trPr>
          <w:cantSplit w:val="0"/>
          <w:tblHeader w:val="0"/>
        </w:trPr>
        <w:tc>
          <w:tcPr/>
          <w:p w:rsidR="00000000" w:rsidDel="00000000" w:rsidP="00000000" w:rsidRDefault="00000000" w:rsidRPr="00000000" w14:paraId="000000FD">
            <w:pPr>
              <w:spacing w:after="60" w:before="60" w:line="276" w:lineRule="auto"/>
              <w:rPr>
                <w:sz w:val="20"/>
                <w:szCs w:val="20"/>
              </w:rPr>
            </w:pPr>
            <w:r w:rsidDel="00000000" w:rsidR="00000000" w:rsidRPr="00000000">
              <w:rPr>
                <w:sz w:val="20"/>
                <w:szCs w:val="20"/>
                <w:rtl w:val="0"/>
              </w:rPr>
              <w:t xml:space="preserve">Precondition: </w:t>
            </w:r>
          </w:p>
          <w:p w:rsidR="00000000" w:rsidDel="00000000" w:rsidP="00000000" w:rsidRDefault="00000000" w:rsidRPr="00000000" w14:paraId="000000FE">
            <w:pPr>
              <w:numPr>
                <w:ilvl w:val="0"/>
                <w:numId w:val="3"/>
              </w:numPr>
              <w:spacing w:after="60" w:before="60" w:line="276" w:lineRule="auto"/>
              <w:ind w:left="720" w:hanging="360"/>
              <w:rPr>
                <w:sz w:val="20"/>
                <w:szCs w:val="20"/>
              </w:rPr>
            </w:pPr>
            <w:r w:rsidDel="00000000" w:rsidR="00000000" w:rsidRPr="00000000">
              <w:rPr>
                <w:sz w:val="20"/>
                <w:szCs w:val="20"/>
                <w:rtl w:val="0"/>
              </w:rPr>
              <w:t xml:space="preserve">The application is active on the user’s device</w:t>
            </w:r>
          </w:p>
          <w:p w:rsidR="00000000" w:rsidDel="00000000" w:rsidP="00000000" w:rsidRDefault="00000000" w:rsidRPr="00000000" w14:paraId="000000FF">
            <w:pPr>
              <w:numPr>
                <w:ilvl w:val="0"/>
                <w:numId w:val="3"/>
              </w:numPr>
              <w:spacing w:after="60" w:before="60" w:line="276" w:lineRule="auto"/>
              <w:ind w:left="720" w:hanging="360"/>
              <w:rPr>
                <w:sz w:val="20"/>
                <w:szCs w:val="20"/>
              </w:rPr>
            </w:pPr>
            <w:r w:rsidDel="00000000" w:rsidR="00000000" w:rsidRPr="00000000">
              <w:rPr>
                <w:sz w:val="20"/>
                <w:szCs w:val="20"/>
                <w:rtl w:val="0"/>
              </w:rPr>
              <w:t xml:space="preserve">The user must be authenticated to the application</w:t>
            </w:r>
          </w:p>
          <w:p w:rsidR="00000000" w:rsidDel="00000000" w:rsidP="00000000" w:rsidRDefault="00000000" w:rsidRPr="00000000" w14:paraId="00000100">
            <w:pPr>
              <w:numPr>
                <w:ilvl w:val="0"/>
                <w:numId w:val="3"/>
              </w:numPr>
              <w:spacing w:after="60" w:before="60" w:line="276" w:lineRule="auto"/>
              <w:ind w:left="720" w:hanging="360"/>
              <w:rPr>
                <w:sz w:val="20"/>
                <w:szCs w:val="20"/>
              </w:rPr>
            </w:pPr>
            <w:r w:rsidDel="00000000" w:rsidR="00000000" w:rsidRPr="00000000">
              <w:rPr>
                <w:sz w:val="20"/>
                <w:szCs w:val="20"/>
                <w:rtl w:val="0"/>
              </w:rPr>
              <w:t xml:space="preserve">The application is displaying an active assessment</w:t>
            </w:r>
          </w:p>
        </w:tc>
      </w:tr>
      <w:tr>
        <w:trPr>
          <w:cantSplit w:val="0"/>
          <w:tblHeader w:val="0"/>
        </w:trPr>
        <w:tc>
          <w:tcPr/>
          <w:p w:rsidR="00000000" w:rsidDel="00000000" w:rsidP="00000000" w:rsidRDefault="00000000" w:rsidRPr="00000000" w14:paraId="00000101">
            <w:pPr>
              <w:spacing w:after="60" w:before="60" w:line="276" w:lineRule="auto"/>
              <w:rPr>
                <w:sz w:val="20"/>
                <w:szCs w:val="20"/>
              </w:rPr>
            </w:pPr>
            <w:r w:rsidDel="00000000" w:rsidR="00000000" w:rsidRPr="00000000">
              <w:rPr>
                <w:sz w:val="20"/>
                <w:szCs w:val="20"/>
                <w:rtl w:val="0"/>
              </w:rPr>
              <w:t xml:space="preserve">Trigger: The user selects the option to save the active assessment.  The option must be something selectable by the user to have intent to learn about the application.  </w:t>
            </w:r>
          </w:p>
        </w:tc>
      </w:tr>
      <w:tr>
        <w:trPr>
          <w:cantSplit w:val="0"/>
          <w:tblHeader w:val="0"/>
        </w:trPr>
        <w:tc>
          <w:tcPr/>
          <w:p w:rsidR="00000000" w:rsidDel="00000000" w:rsidP="00000000" w:rsidRDefault="00000000" w:rsidRPr="00000000" w14:paraId="00000102">
            <w:pPr>
              <w:spacing w:after="60" w:before="60" w:line="276" w:lineRule="auto"/>
              <w:rPr>
                <w:sz w:val="20"/>
                <w:szCs w:val="20"/>
              </w:rPr>
            </w:pPr>
            <w:r w:rsidDel="00000000" w:rsidR="00000000" w:rsidRPr="00000000">
              <w:rPr>
                <w:sz w:val="20"/>
                <w:szCs w:val="20"/>
                <w:rtl w:val="0"/>
              </w:rPr>
              <w:t xml:space="preserve">Normal flow:</w:t>
            </w:r>
          </w:p>
          <w:p w:rsidR="00000000" w:rsidDel="00000000" w:rsidP="00000000" w:rsidRDefault="00000000" w:rsidRPr="00000000" w14:paraId="00000103">
            <w:pPr>
              <w:numPr>
                <w:ilvl w:val="0"/>
                <w:numId w:val="2"/>
              </w:numPr>
              <w:spacing w:after="60" w:before="60" w:line="276" w:lineRule="auto"/>
              <w:ind w:left="720" w:hanging="360"/>
              <w:rPr>
                <w:sz w:val="20"/>
                <w:szCs w:val="20"/>
              </w:rPr>
            </w:pPr>
            <w:r w:rsidDel="00000000" w:rsidR="00000000" w:rsidRPr="00000000">
              <w:rPr>
                <w:sz w:val="20"/>
                <w:szCs w:val="20"/>
                <w:rtl w:val="0"/>
              </w:rPr>
              <w:t xml:space="preserve">The user selects the option to save the assessment</w:t>
            </w:r>
          </w:p>
          <w:p w:rsidR="00000000" w:rsidDel="00000000" w:rsidP="00000000" w:rsidRDefault="00000000" w:rsidRPr="00000000" w14:paraId="00000104">
            <w:pPr>
              <w:numPr>
                <w:ilvl w:val="0"/>
                <w:numId w:val="2"/>
              </w:numPr>
              <w:spacing w:after="60" w:before="60" w:line="276" w:lineRule="auto"/>
              <w:ind w:left="720" w:hanging="360"/>
              <w:rPr>
                <w:sz w:val="20"/>
                <w:szCs w:val="20"/>
              </w:rPr>
            </w:pPr>
            <w:r w:rsidDel="00000000" w:rsidR="00000000" w:rsidRPr="00000000">
              <w:rPr>
                <w:sz w:val="20"/>
                <w:szCs w:val="20"/>
                <w:rtl w:val="0"/>
              </w:rPr>
              <w:t xml:space="preserve">The application will display a confirmation dialog to allow the user to confirm/cancel the save</w:t>
            </w:r>
          </w:p>
          <w:p w:rsidR="00000000" w:rsidDel="00000000" w:rsidP="00000000" w:rsidRDefault="00000000" w:rsidRPr="00000000" w14:paraId="00000105">
            <w:pPr>
              <w:numPr>
                <w:ilvl w:val="1"/>
                <w:numId w:val="2"/>
              </w:numPr>
              <w:spacing w:after="60" w:before="60" w:line="276" w:lineRule="auto"/>
              <w:ind w:left="1440" w:hanging="360"/>
              <w:rPr>
                <w:sz w:val="20"/>
                <w:szCs w:val="20"/>
              </w:rPr>
            </w:pPr>
            <w:r w:rsidDel="00000000" w:rsidR="00000000" w:rsidRPr="00000000">
              <w:rPr>
                <w:sz w:val="20"/>
                <w:szCs w:val="20"/>
                <w:rtl w:val="0"/>
              </w:rPr>
              <w:t xml:space="preserve">If the user selects confirm, the application will save the active assessment.</w:t>
            </w:r>
          </w:p>
          <w:p w:rsidR="00000000" w:rsidDel="00000000" w:rsidP="00000000" w:rsidRDefault="00000000" w:rsidRPr="00000000" w14:paraId="00000106">
            <w:pPr>
              <w:numPr>
                <w:ilvl w:val="2"/>
                <w:numId w:val="2"/>
              </w:numPr>
              <w:spacing w:after="60" w:before="60" w:line="276" w:lineRule="auto"/>
              <w:ind w:left="2160" w:hanging="360"/>
              <w:rPr>
                <w:sz w:val="20"/>
                <w:szCs w:val="20"/>
              </w:rPr>
            </w:pPr>
            <w:r w:rsidDel="00000000" w:rsidR="00000000" w:rsidRPr="00000000">
              <w:rPr>
                <w:sz w:val="20"/>
                <w:szCs w:val="20"/>
                <w:rtl w:val="0"/>
              </w:rPr>
              <w:t xml:space="preserve">The system will save the active assessment and display a message</w:t>
            </w:r>
          </w:p>
          <w:p w:rsidR="00000000" w:rsidDel="00000000" w:rsidP="00000000" w:rsidRDefault="00000000" w:rsidRPr="00000000" w14:paraId="00000107">
            <w:pPr>
              <w:numPr>
                <w:ilvl w:val="3"/>
                <w:numId w:val="2"/>
              </w:numPr>
              <w:spacing w:after="60" w:before="60" w:line="276" w:lineRule="auto"/>
              <w:ind w:left="2880" w:hanging="360"/>
              <w:rPr>
                <w:sz w:val="20"/>
                <w:szCs w:val="20"/>
              </w:rPr>
            </w:pPr>
            <w:r w:rsidDel="00000000" w:rsidR="00000000" w:rsidRPr="00000000">
              <w:rPr>
                <w:sz w:val="20"/>
                <w:szCs w:val="20"/>
                <w:rtl w:val="0"/>
              </w:rPr>
              <w:t xml:space="preserve">If the application successfully saves the active assessment, the application will display a message that the save was successful.</w:t>
            </w:r>
          </w:p>
          <w:p w:rsidR="00000000" w:rsidDel="00000000" w:rsidP="00000000" w:rsidRDefault="00000000" w:rsidRPr="00000000" w14:paraId="00000108">
            <w:pPr>
              <w:numPr>
                <w:ilvl w:val="3"/>
                <w:numId w:val="2"/>
              </w:numPr>
              <w:spacing w:after="60" w:before="60" w:line="276" w:lineRule="auto"/>
              <w:ind w:left="2880" w:hanging="360"/>
              <w:rPr>
                <w:sz w:val="20"/>
                <w:szCs w:val="20"/>
              </w:rPr>
            </w:pPr>
            <w:r w:rsidDel="00000000" w:rsidR="00000000" w:rsidRPr="00000000">
              <w:rPr>
                <w:sz w:val="20"/>
                <w:szCs w:val="20"/>
                <w:rtl w:val="0"/>
              </w:rPr>
              <w:t xml:space="preserve">If the application fails to save the active assessment, the application will display a message indicating why the save was not successful.</w:t>
            </w:r>
          </w:p>
          <w:p w:rsidR="00000000" w:rsidDel="00000000" w:rsidP="00000000" w:rsidRDefault="00000000" w:rsidRPr="00000000" w14:paraId="00000109">
            <w:pPr>
              <w:numPr>
                <w:ilvl w:val="2"/>
                <w:numId w:val="2"/>
              </w:numPr>
              <w:spacing w:after="60" w:before="60" w:line="276" w:lineRule="auto"/>
              <w:ind w:left="2160" w:hanging="360"/>
              <w:rPr>
                <w:sz w:val="20"/>
                <w:szCs w:val="20"/>
              </w:rPr>
            </w:pPr>
            <w:r w:rsidDel="00000000" w:rsidR="00000000" w:rsidRPr="00000000">
              <w:rPr>
                <w:sz w:val="20"/>
                <w:szCs w:val="20"/>
                <w:rtl w:val="0"/>
              </w:rPr>
              <w:t xml:space="preserve">The user must close the message to continue</w:t>
            </w:r>
          </w:p>
          <w:p w:rsidR="00000000" w:rsidDel="00000000" w:rsidP="00000000" w:rsidRDefault="00000000" w:rsidRPr="00000000" w14:paraId="0000010A">
            <w:pPr>
              <w:numPr>
                <w:ilvl w:val="1"/>
                <w:numId w:val="2"/>
              </w:numPr>
              <w:spacing w:after="60" w:before="60" w:line="276" w:lineRule="auto"/>
              <w:ind w:left="1440" w:hanging="360"/>
              <w:rPr>
                <w:sz w:val="20"/>
                <w:szCs w:val="20"/>
              </w:rPr>
            </w:pPr>
            <w:r w:rsidDel="00000000" w:rsidR="00000000" w:rsidRPr="00000000">
              <w:rPr>
                <w:sz w:val="20"/>
                <w:szCs w:val="20"/>
                <w:rtl w:val="0"/>
              </w:rPr>
              <w:t xml:space="preserve">If the user selects cancel, the application will not save the active assessment.</w:t>
            </w:r>
          </w:p>
          <w:p w:rsidR="00000000" w:rsidDel="00000000" w:rsidP="00000000" w:rsidRDefault="00000000" w:rsidRPr="00000000" w14:paraId="0000010B">
            <w:pPr>
              <w:numPr>
                <w:ilvl w:val="0"/>
                <w:numId w:val="2"/>
              </w:numPr>
              <w:spacing w:after="60" w:before="60" w:line="276" w:lineRule="auto"/>
              <w:ind w:left="720" w:hanging="360"/>
              <w:rPr>
                <w:sz w:val="20"/>
                <w:szCs w:val="20"/>
              </w:rPr>
            </w:pPr>
            <w:r w:rsidDel="00000000" w:rsidR="00000000" w:rsidRPr="00000000">
              <w:rPr>
                <w:sz w:val="20"/>
                <w:szCs w:val="20"/>
                <w:rtl w:val="0"/>
              </w:rPr>
              <w:t xml:space="preserve">The user is returned to the active assessment.</w:t>
            </w:r>
          </w:p>
        </w:tc>
      </w:tr>
      <w:tr>
        <w:trPr>
          <w:cantSplit w:val="0"/>
          <w:tblHeader w:val="0"/>
        </w:trPr>
        <w:tc>
          <w:tcPr/>
          <w:p w:rsidR="00000000" w:rsidDel="00000000" w:rsidP="00000000" w:rsidRDefault="00000000" w:rsidRPr="00000000" w14:paraId="0000010C">
            <w:pPr>
              <w:spacing w:after="60" w:before="60" w:line="276" w:lineRule="auto"/>
              <w:rPr>
                <w:sz w:val="20"/>
                <w:szCs w:val="20"/>
              </w:rPr>
            </w:pPr>
            <w:r w:rsidDel="00000000" w:rsidR="00000000" w:rsidRPr="00000000">
              <w:rPr>
                <w:sz w:val="20"/>
                <w:szCs w:val="20"/>
                <w:rtl w:val="0"/>
              </w:rPr>
              <w:t xml:space="preserve">Alternate flow(s): </w:t>
            </w:r>
          </w:p>
          <w:p w:rsidR="00000000" w:rsidDel="00000000" w:rsidP="00000000" w:rsidRDefault="00000000" w:rsidRPr="00000000" w14:paraId="0000010D">
            <w:pPr>
              <w:numPr>
                <w:ilvl w:val="0"/>
                <w:numId w:val="6"/>
              </w:numPr>
              <w:spacing w:after="60" w:before="60" w:line="276" w:lineRule="auto"/>
              <w:ind w:left="720" w:hanging="360"/>
              <w:rPr>
                <w:sz w:val="20"/>
                <w:szCs w:val="20"/>
              </w:rPr>
            </w:pPr>
            <w:r w:rsidDel="00000000" w:rsidR="00000000" w:rsidRPr="00000000">
              <w:rPr>
                <w:sz w:val="20"/>
                <w:szCs w:val="20"/>
                <w:rtl w:val="0"/>
              </w:rPr>
              <w:t xml:space="preserve">If the Application User is not authenticated, then the Application User will be sent to the Authenticate App User use case.  Once authenticated, the user will be able to save an assessment.</w:t>
            </w:r>
          </w:p>
        </w:tc>
      </w:tr>
      <w:tr>
        <w:trPr>
          <w:cantSplit w:val="0"/>
          <w:tblHeader w:val="0"/>
        </w:trPr>
        <w:tc>
          <w:tcPr/>
          <w:p w:rsidR="00000000" w:rsidDel="00000000" w:rsidP="00000000" w:rsidRDefault="00000000" w:rsidRPr="00000000" w14:paraId="0000010E">
            <w:pPr>
              <w:spacing w:after="60" w:before="60" w:line="276" w:lineRule="auto"/>
              <w:rPr>
                <w:sz w:val="20"/>
                <w:szCs w:val="20"/>
              </w:rPr>
            </w:pPr>
            <w:r w:rsidDel="00000000" w:rsidR="00000000" w:rsidRPr="00000000">
              <w:rPr>
                <w:sz w:val="20"/>
                <w:szCs w:val="20"/>
                <w:rtl w:val="0"/>
              </w:rPr>
              <w:t xml:space="preserve">Exception flow(s):</w:t>
            </w:r>
          </w:p>
          <w:p w:rsidR="00000000" w:rsidDel="00000000" w:rsidP="00000000" w:rsidRDefault="00000000" w:rsidRPr="00000000" w14:paraId="0000010F">
            <w:pPr>
              <w:numPr>
                <w:ilvl w:val="0"/>
                <w:numId w:val="8"/>
              </w:numPr>
              <w:spacing w:after="60" w:before="60" w:line="276" w:lineRule="auto"/>
              <w:ind w:left="720" w:hanging="360"/>
              <w:rPr>
                <w:sz w:val="20"/>
                <w:szCs w:val="20"/>
              </w:rPr>
            </w:pPr>
            <w:r w:rsidDel="00000000" w:rsidR="00000000" w:rsidRPr="00000000">
              <w:rPr>
                <w:sz w:val="20"/>
                <w:szCs w:val="20"/>
                <w:rtl w:val="0"/>
              </w:rPr>
              <w:t xml:space="preserve">If the assessment is locked, the application will display a message to the user that the updates can not be saved because the assessment is locked</w:t>
            </w:r>
          </w:p>
          <w:p w:rsidR="00000000" w:rsidDel="00000000" w:rsidP="00000000" w:rsidRDefault="00000000" w:rsidRPr="00000000" w14:paraId="00000110">
            <w:pPr>
              <w:numPr>
                <w:ilvl w:val="0"/>
                <w:numId w:val="8"/>
              </w:numPr>
              <w:spacing w:after="60" w:before="60" w:line="276" w:lineRule="auto"/>
              <w:ind w:left="720" w:hanging="360"/>
              <w:rPr>
                <w:sz w:val="20"/>
                <w:szCs w:val="20"/>
              </w:rPr>
            </w:pPr>
            <w:r w:rsidDel="00000000" w:rsidR="00000000" w:rsidRPr="00000000">
              <w:rPr>
                <w:sz w:val="20"/>
                <w:szCs w:val="20"/>
                <w:rtl w:val="0"/>
              </w:rPr>
              <w:t xml:space="preserve">If the user is not authenticated to the application, the ability to save an assessment is not available.</w:t>
            </w:r>
          </w:p>
          <w:p w:rsidR="00000000" w:rsidDel="00000000" w:rsidP="00000000" w:rsidRDefault="00000000" w:rsidRPr="00000000" w14:paraId="00000111">
            <w:pPr>
              <w:numPr>
                <w:ilvl w:val="0"/>
                <w:numId w:val="8"/>
              </w:numPr>
              <w:spacing w:after="60" w:before="60" w:line="276" w:lineRule="auto"/>
              <w:ind w:left="720" w:hanging="360"/>
              <w:rPr>
                <w:sz w:val="20"/>
                <w:szCs w:val="20"/>
              </w:rPr>
            </w:pPr>
            <w:r w:rsidDel="00000000" w:rsidR="00000000" w:rsidRPr="00000000">
              <w:rPr>
                <w:sz w:val="20"/>
                <w:szCs w:val="20"/>
                <w:rtl w:val="0"/>
              </w:rPr>
              <w:t xml:space="preserve">If the user fails to authenticate to the application, the ability to save an assessment is not available.</w:t>
            </w:r>
          </w:p>
        </w:tc>
      </w:tr>
      <w:tr>
        <w:trPr>
          <w:cantSplit w:val="0"/>
          <w:tblHeader w:val="0"/>
        </w:trPr>
        <w:tc>
          <w:tcPr/>
          <w:p w:rsidR="00000000" w:rsidDel="00000000" w:rsidP="00000000" w:rsidRDefault="00000000" w:rsidRPr="00000000" w14:paraId="00000112">
            <w:pPr>
              <w:spacing w:after="60" w:before="60" w:line="276" w:lineRule="auto"/>
              <w:rPr>
                <w:sz w:val="20"/>
                <w:szCs w:val="20"/>
              </w:rPr>
            </w:pPr>
            <w:r w:rsidDel="00000000" w:rsidR="00000000" w:rsidRPr="00000000">
              <w:rPr>
                <w:sz w:val="20"/>
                <w:szCs w:val="20"/>
                <w:rtl w:val="0"/>
              </w:rPr>
              <w:t xml:space="preserve">Postcondition:</w:t>
            </w:r>
          </w:p>
          <w:p w:rsidR="00000000" w:rsidDel="00000000" w:rsidP="00000000" w:rsidRDefault="00000000" w:rsidRPr="00000000" w14:paraId="00000113">
            <w:pPr>
              <w:numPr>
                <w:ilvl w:val="0"/>
                <w:numId w:val="5"/>
              </w:numPr>
              <w:spacing w:after="60" w:before="60" w:line="276" w:lineRule="auto"/>
              <w:ind w:left="720" w:hanging="360"/>
              <w:rPr>
                <w:sz w:val="20"/>
                <w:szCs w:val="20"/>
              </w:rPr>
            </w:pPr>
            <w:r w:rsidDel="00000000" w:rsidR="00000000" w:rsidRPr="00000000">
              <w:rPr>
                <w:sz w:val="20"/>
                <w:szCs w:val="20"/>
                <w:rtl w:val="0"/>
              </w:rPr>
              <w:t xml:space="preserve">The saved assessment is still active</w:t>
            </w:r>
          </w:p>
        </w:tc>
      </w:tr>
    </w:tbl>
    <w:p w:rsidR="00000000" w:rsidDel="00000000" w:rsidP="00000000" w:rsidRDefault="00000000" w:rsidRPr="00000000" w14:paraId="00000114">
      <w:pPr>
        <w:widowControl w:val="0"/>
        <w:pBdr>
          <w:top w:space="0" w:sz="0" w:val="nil"/>
          <w:left w:space="0" w:sz="0" w:val="nil"/>
          <w:bottom w:space="0" w:sz="0" w:val="nil"/>
          <w:right w:space="0" w:sz="0" w:val="nil"/>
          <w:between w:space="0" w:sz="0" w:val="nil"/>
        </w:pBdr>
        <w:spacing w:after="0" w:before="0" w:lineRule="auto"/>
        <w:rPr>
          <w:sz w:val="20"/>
          <w:szCs w:val="20"/>
        </w:rPr>
      </w:pPr>
      <w:r w:rsidDel="00000000" w:rsidR="00000000" w:rsidRPr="00000000">
        <w:rPr>
          <w:rtl w:val="0"/>
        </w:rPr>
      </w:r>
    </w:p>
    <w:tbl>
      <w:tblPr>
        <w:tblStyle w:val="Table10"/>
        <w:tblW w:w="946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65"/>
        <w:tblGridChange w:id="0">
          <w:tblGrid>
            <w:gridCol w:w="9465"/>
          </w:tblGrid>
        </w:tblGridChange>
      </w:tblGrid>
      <w:tr>
        <w:trPr>
          <w:cantSplit w:val="0"/>
          <w:tblHeader w:val="0"/>
        </w:trPr>
        <w:tc>
          <w:tcPr/>
          <w:p w:rsidR="00000000" w:rsidDel="00000000" w:rsidP="00000000" w:rsidRDefault="00000000" w:rsidRPr="00000000" w14:paraId="00000115">
            <w:pPr>
              <w:pStyle w:val="Heading3"/>
              <w:rPr/>
            </w:pPr>
            <w:bookmarkStart w:colFirst="0" w:colLast="0" w:name="_4f1mdlm" w:id="14"/>
            <w:bookmarkEnd w:id="14"/>
            <w:r w:rsidDel="00000000" w:rsidR="00000000" w:rsidRPr="00000000">
              <w:rPr>
                <w:rtl w:val="0"/>
              </w:rPr>
              <w:t xml:space="preserve">Use Case 10: View Assessment Listing</w:t>
            </w:r>
          </w:p>
        </w:tc>
      </w:tr>
      <w:tr>
        <w:trPr>
          <w:cantSplit w:val="0"/>
          <w:tblHeader w:val="0"/>
        </w:trPr>
        <w:tc>
          <w:tcPr/>
          <w:p w:rsidR="00000000" w:rsidDel="00000000" w:rsidP="00000000" w:rsidRDefault="00000000" w:rsidRPr="00000000" w14:paraId="00000116">
            <w:pPr>
              <w:spacing w:after="60" w:before="60" w:line="276" w:lineRule="auto"/>
              <w:rPr>
                <w:sz w:val="20"/>
                <w:szCs w:val="20"/>
              </w:rPr>
            </w:pPr>
            <w:r w:rsidDel="00000000" w:rsidR="00000000" w:rsidRPr="00000000">
              <w:rPr>
                <w:sz w:val="20"/>
                <w:szCs w:val="20"/>
                <w:rtl w:val="0"/>
              </w:rPr>
              <w:t xml:space="preserve">Description: The application provides the ability for the user to view their saved assessments.  The user is only allowed to view assessments saved to their authentication.  This functionality is only available to an authenticated user.</w:t>
            </w:r>
          </w:p>
        </w:tc>
      </w:tr>
      <w:tr>
        <w:trPr>
          <w:cantSplit w:val="0"/>
          <w:tblHeader w:val="0"/>
        </w:trPr>
        <w:tc>
          <w:tcPr/>
          <w:p w:rsidR="00000000" w:rsidDel="00000000" w:rsidP="00000000" w:rsidRDefault="00000000" w:rsidRPr="00000000" w14:paraId="00000117">
            <w:pPr>
              <w:spacing w:after="60" w:before="60" w:line="276" w:lineRule="auto"/>
              <w:rPr>
                <w:sz w:val="20"/>
                <w:szCs w:val="20"/>
              </w:rPr>
            </w:pPr>
            <w:r w:rsidDel="00000000" w:rsidR="00000000" w:rsidRPr="00000000">
              <w:rPr>
                <w:sz w:val="20"/>
                <w:szCs w:val="20"/>
                <w:rtl w:val="0"/>
              </w:rPr>
              <w:t xml:space="preserve">Actor(s): Application User</w:t>
            </w:r>
          </w:p>
        </w:tc>
      </w:tr>
      <w:tr>
        <w:trPr>
          <w:cantSplit w:val="0"/>
          <w:tblHeader w:val="0"/>
        </w:trPr>
        <w:tc>
          <w:tcPr/>
          <w:p w:rsidR="00000000" w:rsidDel="00000000" w:rsidP="00000000" w:rsidRDefault="00000000" w:rsidRPr="00000000" w14:paraId="00000118">
            <w:pPr>
              <w:spacing w:after="60" w:before="60" w:line="276" w:lineRule="auto"/>
              <w:rPr>
                <w:sz w:val="20"/>
                <w:szCs w:val="20"/>
              </w:rPr>
            </w:pPr>
            <w:r w:rsidDel="00000000" w:rsidR="00000000" w:rsidRPr="00000000">
              <w:rPr>
                <w:sz w:val="20"/>
                <w:szCs w:val="20"/>
                <w:rtl w:val="0"/>
              </w:rPr>
              <w:t xml:space="preserve">Precondition: </w:t>
            </w:r>
          </w:p>
          <w:p w:rsidR="00000000" w:rsidDel="00000000" w:rsidP="00000000" w:rsidRDefault="00000000" w:rsidRPr="00000000" w14:paraId="00000119">
            <w:pPr>
              <w:numPr>
                <w:ilvl w:val="0"/>
                <w:numId w:val="3"/>
              </w:numPr>
              <w:spacing w:after="60" w:before="60" w:line="276" w:lineRule="auto"/>
              <w:ind w:left="720" w:hanging="360"/>
              <w:rPr>
                <w:sz w:val="20"/>
                <w:szCs w:val="20"/>
              </w:rPr>
            </w:pPr>
            <w:r w:rsidDel="00000000" w:rsidR="00000000" w:rsidRPr="00000000">
              <w:rPr>
                <w:sz w:val="20"/>
                <w:szCs w:val="20"/>
                <w:rtl w:val="0"/>
              </w:rPr>
              <w:t xml:space="preserve">The application is active on the user’s device</w:t>
            </w:r>
            <w:commentRangeStart w:id="7"/>
            <w:commentRangeStart w:id="8"/>
            <w:r w:rsidDel="00000000" w:rsidR="00000000" w:rsidRPr="00000000">
              <w:rPr>
                <w:rtl w:val="0"/>
              </w:rPr>
            </w:r>
          </w:p>
          <w:p w:rsidR="00000000" w:rsidDel="00000000" w:rsidP="00000000" w:rsidRDefault="00000000" w:rsidRPr="00000000" w14:paraId="0000011A">
            <w:pPr>
              <w:numPr>
                <w:ilvl w:val="0"/>
                <w:numId w:val="3"/>
              </w:numPr>
              <w:spacing w:after="60" w:before="60" w:line="276" w:lineRule="auto"/>
              <w:ind w:left="720" w:hanging="360"/>
              <w:rPr>
                <w:sz w:val="20"/>
                <w:szCs w:val="20"/>
              </w:rPr>
            </w:pPr>
            <w:commentRangeEnd w:id="7"/>
            <w:r w:rsidDel="00000000" w:rsidR="00000000" w:rsidRPr="00000000">
              <w:commentReference w:id="7"/>
            </w:r>
            <w:commentRangeEnd w:id="8"/>
            <w:r w:rsidDel="00000000" w:rsidR="00000000" w:rsidRPr="00000000">
              <w:commentReference w:id="8"/>
            </w:r>
            <w:r w:rsidDel="00000000" w:rsidR="00000000" w:rsidRPr="00000000">
              <w:rPr>
                <w:sz w:val="20"/>
                <w:szCs w:val="20"/>
                <w:rtl w:val="0"/>
              </w:rPr>
              <w:t xml:space="preserve">The user must be authenticated to the application</w:t>
            </w:r>
          </w:p>
          <w:p w:rsidR="00000000" w:rsidDel="00000000" w:rsidP="00000000" w:rsidRDefault="00000000" w:rsidRPr="00000000" w14:paraId="0000011B">
            <w:pPr>
              <w:numPr>
                <w:ilvl w:val="0"/>
                <w:numId w:val="3"/>
              </w:numPr>
              <w:spacing w:after="60" w:before="60" w:line="276" w:lineRule="auto"/>
              <w:ind w:left="720" w:hanging="360"/>
              <w:rPr>
                <w:sz w:val="20"/>
                <w:szCs w:val="20"/>
              </w:rPr>
            </w:pPr>
            <w:r w:rsidDel="00000000" w:rsidR="00000000" w:rsidRPr="00000000">
              <w:rPr>
                <w:sz w:val="20"/>
                <w:szCs w:val="20"/>
                <w:rtl w:val="0"/>
              </w:rPr>
              <w:t xml:space="preserve">The user has saved assessments associated to their authentication</w:t>
            </w:r>
          </w:p>
        </w:tc>
      </w:tr>
      <w:tr>
        <w:trPr>
          <w:cantSplit w:val="0"/>
          <w:tblHeader w:val="0"/>
        </w:trPr>
        <w:tc>
          <w:tcPr/>
          <w:p w:rsidR="00000000" w:rsidDel="00000000" w:rsidP="00000000" w:rsidRDefault="00000000" w:rsidRPr="00000000" w14:paraId="0000011C">
            <w:pPr>
              <w:spacing w:after="60" w:before="60" w:line="276" w:lineRule="auto"/>
              <w:rPr>
                <w:sz w:val="20"/>
                <w:szCs w:val="20"/>
              </w:rPr>
            </w:pPr>
            <w:r w:rsidDel="00000000" w:rsidR="00000000" w:rsidRPr="00000000">
              <w:rPr>
                <w:sz w:val="20"/>
                <w:szCs w:val="20"/>
                <w:rtl w:val="0"/>
              </w:rPr>
              <w:t xml:space="preserve">Trigger: The user selects the option to view the listing of saved assessments.  The option must be something selectable by the user to have intent to learn about the application.  </w:t>
            </w:r>
          </w:p>
        </w:tc>
      </w:tr>
      <w:tr>
        <w:trPr>
          <w:cantSplit w:val="0"/>
          <w:tblHeader w:val="0"/>
        </w:trPr>
        <w:tc>
          <w:tcPr/>
          <w:p w:rsidR="00000000" w:rsidDel="00000000" w:rsidP="00000000" w:rsidRDefault="00000000" w:rsidRPr="00000000" w14:paraId="0000011D">
            <w:pPr>
              <w:spacing w:after="60" w:before="60" w:line="276" w:lineRule="auto"/>
              <w:rPr>
                <w:sz w:val="20"/>
                <w:szCs w:val="20"/>
              </w:rPr>
            </w:pPr>
            <w:r w:rsidDel="00000000" w:rsidR="00000000" w:rsidRPr="00000000">
              <w:rPr>
                <w:sz w:val="20"/>
                <w:szCs w:val="20"/>
                <w:rtl w:val="0"/>
              </w:rPr>
              <w:t xml:space="preserve">Normal flow:</w:t>
            </w:r>
          </w:p>
          <w:p w:rsidR="00000000" w:rsidDel="00000000" w:rsidP="00000000" w:rsidRDefault="00000000" w:rsidRPr="00000000" w14:paraId="0000011E">
            <w:pPr>
              <w:numPr>
                <w:ilvl w:val="0"/>
                <w:numId w:val="2"/>
              </w:numPr>
              <w:spacing w:after="60" w:before="60" w:line="276" w:lineRule="auto"/>
              <w:ind w:left="720" w:hanging="360"/>
              <w:rPr>
                <w:sz w:val="20"/>
                <w:szCs w:val="20"/>
              </w:rPr>
            </w:pPr>
            <w:r w:rsidDel="00000000" w:rsidR="00000000" w:rsidRPr="00000000">
              <w:rPr>
                <w:sz w:val="20"/>
                <w:szCs w:val="20"/>
                <w:rtl w:val="0"/>
              </w:rPr>
              <w:t xml:space="preserve">The user selects the option to view their saved assessments listing</w:t>
            </w:r>
          </w:p>
          <w:p w:rsidR="00000000" w:rsidDel="00000000" w:rsidP="00000000" w:rsidRDefault="00000000" w:rsidRPr="00000000" w14:paraId="0000011F">
            <w:pPr>
              <w:numPr>
                <w:ilvl w:val="0"/>
                <w:numId w:val="2"/>
              </w:numPr>
              <w:spacing w:after="60" w:before="60" w:line="276" w:lineRule="auto"/>
              <w:ind w:left="720" w:hanging="360"/>
              <w:rPr>
                <w:del w:author="kirk hedlich" w:id="0" w:date="2021-09-26T20:35:00Z"/>
                <w:sz w:val="20"/>
                <w:szCs w:val="20"/>
              </w:rPr>
            </w:pPr>
            <w:r w:rsidDel="00000000" w:rsidR="00000000" w:rsidRPr="00000000">
              <w:rPr>
                <w:sz w:val="20"/>
                <w:szCs w:val="20"/>
                <w:rtl w:val="0"/>
              </w:rPr>
              <w:t xml:space="preserve">The application recalls the user’s saved assessments</w:t>
            </w:r>
            <w:del w:author="kirk hedlich" w:id="0" w:date="2021-09-26T20:35:00Z">
              <w:r w:rsidDel="00000000" w:rsidR="00000000" w:rsidRPr="00000000">
                <w:rPr>
                  <w:rtl w:val="0"/>
                </w:rPr>
              </w:r>
            </w:del>
          </w:p>
          <w:p w:rsidR="00000000" w:rsidDel="00000000" w:rsidP="00000000" w:rsidRDefault="00000000" w:rsidRPr="00000000" w14:paraId="00000120">
            <w:pPr>
              <w:numPr>
                <w:ilvl w:val="0"/>
                <w:numId w:val="2"/>
              </w:numPr>
              <w:spacing w:after="60" w:before="60" w:line="276" w:lineRule="auto"/>
              <w:ind w:left="720" w:hanging="360"/>
              <w:rPr>
                <w:sz w:val="20"/>
                <w:szCs w:val="20"/>
              </w:rPr>
            </w:pPr>
            <w:r w:rsidDel="00000000" w:rsidR="00000000" w:rsidRPr="00000000">
              <w:rPr>
                <w:sz w:val="20"/>
                <w:szCs w:val="20"/>
                <w:rtl w:val="0"/>
              </w:rPr>
              <w:t xml:space="preserve">The application displays the listing of saved assessments to the user</w:t>
            </w:r>
          </w:p>
        </w:tc>
      </w:tr>
      <w:tr>
        <w:trPr>
          <w:cantSplit w:val="0"/>
          <w:tblHeader w:val="0"/>
        </w:trPr>
        <w:tc>
          <w:tcPr/>
          <w:p w:rsidR="00000000" w:rsidDel="00000000" w:rsidP="00000000" w:rsidRDefault="00000000" w:rsidRPr="00000000" w14:paraId="00000121">
            <w:pPr>
              <w:spacing w:after="60" w:before="60" w:line="276" w:lineRule="auto"/>
              <w:rPr>
                <w:sz w:val="20"/>
                <w:szCs w:val="20"/>
              </w:rPr>
            </w:pPr>
            <w:r w:rsidDel="00000000" w:rsidR="00000000" w:rsidRPr="00000000">
              <w:rPr>
                <w:sz w:val="20"/>
                <w:szCs w:val="20"/>
                <w:rtl w:val="0"/>
              </w:rPr>
              <w:t xml:space="preserve">Alternate flow(s): None</w:t>
            </w:r>
          </w:p>
        </w:tc>
      </w:tr>
      <w:tr>
        <w:trPr>
          <w:cantSplit w:val="0"/>
          <w:tblHeader w:val="0"/>
        </w:trPr>
        <w:tc>
          <w:tcPr/>
          <w:p w:rsidR="00000000" w:rsidDel="00000000" w:rsidP="00000000" w:rsidRDefault="00000000" w:rsidRPr="00000000" w14:paraId="00000122">
            <w:pPr>
              <w:spacing w:after="60" w:before="60" w:line="276" w:lineRule="auto"/>
              <w:rPr>
                <w:sz w:val="20"/>
                <w:szCs w:val="20"/>
              </w:rPr>
            </w:pPr>
            <w:r w:rsidDel="00000000" w:rsidR="00000000" w:rsidRPr="00000000">
              <w:rPr>
                <w:sz w:val="20"/>
                <w:szCs w:val="20"/>
                <w:rtl w:val="0"/>
              </w:rPr>
              <w:t xml:space="preserve">Exception flow(s):</w:t>
            </w:r>
          </w:p>
          <w:p w:rsidR="00000000" w:rsidDel="00000000" w:rsidP="00000000" w:rsidRDefault="00000000" w:rsidRPr="00000000" w14:paraId="00000123">
            <w:pPr>
              <w:numPr>
                <w:ilvl w:val="0"/>
                <w:numId w:val="8"/>
              </w:numPr>
              <w:spacing w:after="60" w:before="60" w:line="276" w:lineRule="auto"/>
              <w:ind w:left="720" w:hanging="360"/>
              <w:rPr>
                <w:sz w:val="20"/>
                <w:szCs w:val="20"/>
              </w:rPr>
            </w:pPr>
            <w:r w:rsidDel="00000000" w:rsidR="00000000" w:rsidRPr="00000000">
              <w:rPr>
                <w:sz w:val="20"/>
                <w:szCs w:val="20"/>
                <w:rtl w:val="0"/>
              </w:rPr>
              <w:t xml:space="preserve">If the user is not authenticated to the application, the ability to view saved assessments is not available.</w:t>
            </w:r>
          </w:p>
          <w:p w:rsidR="00000000" w:rsidDel="00000000" w:rsidP="00000000" w:rsidRDefault="00000000" w:rsidRPr="00000000" w14:paraId="00000124">
            <w:pPr>
              <w:numPr>
                <w:ilvl w:val="0"/>
                <w:numId w:val="8"/>
              </w:numPr>
              <w:spacing w:after="60" w:before="60" w:line="276" w:lineRule="auto"/>
              <w:ind w:left="720" w:hanging="360"/>
              <w:rPr>
                <w:sz w:val="20"/>
                <w:szCs w:val="20"/>
              </w:rPr>
            </w:pPr>
            <w:r w:rsidDel="00000000" w:rsidR="00000000" w:rsidRPr="00000000">
              <w:rPr>
                <w:sz w:val="20"/>
                <w:szCs w:val="20"/>
                <w:rtl w:val="0"/>
              </w:rPr>
              <w:t xml:space="preserve">If the user does not have any saved assessments, then this option is not active.</w:t>
            </w:r>
          </w:p>
        </w:tc>
      </w:tr>
      <w:tr>
        <w:trPr>
          <w:cantSplit w:val="0"/>
          <w:tblHeader w:val="0"/>
        </w:trPr>
        <w:tc>
          <w:tcPr/>
          <w:p w:rsidR="00000000" w:rsidDel="00000000" w:rsidP="00000000" w:rsidRDefault="00000000" w:rsidRPr="00000000" w14:paraId="00000125">
            <w:pPr>
              <w:spacing w:after="60" w:before="60" w:line="276" w:lineRule="auto"/>
              <w:rPr>
                <w:sz w:val="20"/>
                <w:szCs w:val="20"/>
              </w:rPr>
            </w:pPr>
            <w:r w:rsidDel="00000000" w:rsidR="00000000" w:rsidRPr="00000000">
              <w:rPr>
                <w:sz w:val="20"/>
                <w:szCs w:val="20"/>
                <w:rtl w:val="0"/>
              </w:rPr>
              <w:t xml:space="preserve">Postcondition: None</w:t>
            </w:r>
          </w:p>
        </w:tc>
      </w:tr>
    </w:tbl>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br w:type="page"/>
      </w: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tbl>
      <w:tblPr>
        <w:tblStyle w:val="Table11"/>
        <w:tblW w:w="94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50"/>
        <w:tblGridChange w:id="0">
          <w:tblGrid>
            <w:gridCol w:w="9450"/>
          </w:tblGrid>
        </w:tblGridChange>
      </w:tblGrid>
      <w:tr>
        <w:trPr>
          <w:cantSplit w:val="0"/>
          <w:tblHeader w:val="0"/>
        </w:trPr>
        <w:tc>
          <w:tcPr/>
          <w:p w:rsidR="00000000" w:rsidDel="00000000" w:rsidP="00000000" w:rsidRDefault="00000000" w:rsidRPr="00000000" w14:paraId="00000129">
            <w:pPr>
              <w:pStyle w:val="Heading3"/>
              <w:rPr/>
            </w:pPr>
            <w:bookmarkStart w:colFirst="0" w:colLast="0" w:name="_2u6wntf" w:id="15"/>
            <w:bookmarkEnd w:id="15"/>
            <w:r w:rsidDel="00000000" w:rsidR="00000000" w:rsidRPr="00000000">
              <w:rPr>
                <w:rtl w:val="0"/>
              </w:rPr>
              <w:t xml:space="preserve">Use Case 11: </w:t>
            </w:r>
            <w:del w:author="kirk hedlich" w:id="1" w:date="2021-09-26T20:32:00Z">
              <w:r w:rsidDel="00000000" w:rsidR="00000000" w:rsidRPr="00000000">
                <w:rPr>
                  <w:rtl w:val="0"/>
                </w:rPr>
                <w:delText xml:space="preserve">Recall</w:delText>
              </w:r>
            </w:del>
            <w:ins w:author="kirk hedlich" w:id="1" w:date="2021-09-26T20:32:00Z">
              <w:r w:rsidDel="00000000" w:rsidR="00000000" w:rsidRPr="00000000">
                <w:rPr>
                  <w:rtl w:val="0"/>
                </w:rPr>
                <w:t xml:space="preserve">Review</w:t>
              </w:r>
            </w:ins>
            <w:r w:rsidDel="00000000" w:rsidR="00000000" w:rsidRPr="00000000">
              <w:rPr>
                <w:rtl w:val="0"/>
              </w:rPr>
              <w:t xml:space="preserve"> </w:t>
            </w:r>
            <w:commentRangeStart w:id="9"/>
            <w:commentRangeStart w:id="10"/>
            <w:r w:rsidDel="00000000" w:rsidR="00000000" w:rsidRPr="00000000">
              <w:rPr>
                <w:rtl w:val="0"/>
              </w:rPr>
              <w:t xml:space="preserve">Assessment</w:t>
            </w:r>
            <w:commentRangeEnd w:id="9"/>
            <w:r w:rsidDel="00000000" w:rsidR="00000000" w:rsidRPr="00000000">
              <w:commentReference w:id="9"/>
            </w:r>
            <w:commentRangeEnd w:id="10"/>
            <w:r w:rsidDel="00000000" w:rsidR="00000000" w:rsidRPr="00000000">
              <w:commentReference w:id="10"/>
            </w:r>
            <w:r w:rsidDel="00000000" w:rsidR="00000000" w:rsidRPr="00000000">
              <w:rPr>
                <w:rtl w:val="0"/>
              </w:rPr>
            </w:r>
          </w:p>
        </w:tc>
      </w:tr>
      <w:tr>
        <w:trPr>
          <w:cantSplit w:val="0"/>
          <w:tblHeader w:val="0"/>
        </w:trPr>
        <w:tc>
          <w:tcPr/>
          <w:p w:rsidR="00000000" w:rsidDel="00000000" w:rsidP="00000000" w:rsidRDefault="00000000" w:rsidRPr="00000000" w14:paraId="0000012A">
            <w:pPr>
              <w:spacing w:after="60" w:before="60" w:line="276" w:lineRule="auto"/>
              <w:rPr>
                <w:sz w:val="20"/>
                <w:szCs w:val="20"/>
              </w:rPr>
            </w:pPr>
            <w:r w:rsidDel="00000000" w:rsidR="00000000" w:rsidRPr="00000000">
              <w:rPr>
                <w:sz w:val="20"/>
                <w:szCs w:val="20"/>
                <w:rtl w:val="0"/>
              </w:rPr>
              <w:t xml:space="preserve">Description: The application provides the ability for the user to </w:t>
            </w:r>
            <w:del w:author="kirk hedlich" w:id="2" w:date="2021-09-26T20:33:00Z">
              <w:r w:rsidDel="00000000" w:rsidR="00000000" w:rsidRPr="00000000">
                <w:rPr>
                  <w:sz w:val="20"/>
                  <w:szCs w:val="20"/>
                  <w:rtl w:val="0"/>
                </w:rPr>
                <w:delText xml:space="preserve">recall</w:delText>
              </w:r>
            </w:del>
            <w:ins w:author="kirk hedlich" w:id="2" w:date="2021-09-26T20:33:00Z">
              <w:r w:rsidDel="00000000" w:rsidR="00000000" w:rsidRPr="00000000">
                <w:rPr>
                  <w:sz w:val="20"/>
                  <w:szCs w:val="20"/>
                  <w:rtl w:val="0"/>
                </w:rPr>
                <w:t xml:space="preserve">review</w:t>
              </w:r>
            </w:ins>
            <w:r w:rsidDel="00000000" w:rsidR="00000000" w:rsidRPr="00000000">
              <w:rPr>
                <w:sz w:val="20"/>
                <w:szCs w:val="20"/>
                <w:rtl w:val="0"/>
              </w:rPr>
              <w:t xml:space="preserve"> a specific assessment for viewing or modifying.  By re</w:t>
            </w:r>
            <w:ins w:author="kirk hedlich" w:id="3" w:date="2021-09-26T20:33:00Z">
              <w:r w:rsidDel="00000000" w:rsidR="00000000" w:rsidRPr="00000000">
                <w:rPr>
                  <w:sz w:val="20"/>
                  <w:szCs w:val="20"/>
                  <w:rtl w:val="0"/>
                </w:rPr>
                <w:t xml:space="preserve">view</w:t>
              </w:r>
            </w:ins>
            <w:del w:author="kirk hedlich" w:id="3" w:date="2021-09-26T20:33:00Z">
              <w:r w:rsidDel="00000000" w:rsidR="00000000" w:rsidRPr="00000000">
                <w:rPr>
                  <w:sz w:val="20"/>
                  <w:szCs w:val="20"/>
                  <w:rtl w:val="0"/>
                </w:rPr>
                <w:delText xml:space="preserve">call</w:delText>
              </w:r>
            </w:del>
            <w:r w:rsidDel="00000000" w:rsidR="00000000" w:rsidRPr="00000000">
              <w:rPr>
                <w:sz w:val="20"/>
                <w:szCs w:val="20"/>
                <w:rtl w:val="0"/>
              </w:rPr>
              <w:t xml:space="preserve">ing an assessment, the application makes the </w:t>
            </w:r>
            <w:del w:author="kirk hedlich" w:id="4" w:date="2021-09-26T20:33:00Z">
              <w:r w:rsidDel="00000000" w:rsidR="00000000" w:rsidRPr="00000000">
                <w:rPr>
                  <w:sz w:val="20"/>
                  <w:szCs w:val="20"/>
                  <w:rtl w:val="0"/>
                </w:rPr>
                <w:delText xml:space="preserve">recall</w:delText>
              </w:r>
            </w:del>
            <w:ins w:author="kirk hedlich" w:id="4" w:date="2021-09-26T20:33:00Z">
              <w:r w:rsidDel="00000000" w:rsidR="00000000" w:rsidRPr="00000000">
                <w:rPr>
                  <w:sz w:val="20"/>
                  <w:szCs w:val="20"/>
                  <w:rtl w:val="0"/>
                </w:rPr>
                <w:t xml:space="preserve">review</w:t>
              </w:r>
            </w:ins>
            <w:r w:rsidDel="00000000" w:rsidR="00000000" w:rsidRPr="00000000">
              <w:rPr>
                <w:sz w:val="20"/>
                <w:szCs w:val="20"/>
                <w:rtl w:val="0"/>
              </w:rPr>
              <w:t xml:space="preserve">ed assessment the active assessment.  This functionality is only available to an authenticated user.</w:t>
            </w:r>
          </w:p>
        </w:tc>
      </w:tr>
      <w:tr>
        <w:trPr>
          <w:cantSplit w:val="0"/>
          <w:tblHeader w:val="0"/>
        </w:trPr>
        <w:tc>
          <w:tcPr/>
          <w:p w:rsidR="00000000" w:rsidDel="00000000" w:rsidP="00000000" w:rsidRDefault="00000000" w:rsidRPr="00000000" w14:paraId="0000012B">
            <w:pPr>
              <w:spacing w:after="60" w:before="60" w:line="276" w:lineRule="auto"/>
              <w:rPr>
                <w:sz w:val="20"/>
                <w:szCs w:val="20"/>
              </w:rPr>
            </w:pPr>
            <w:r w:rsidDel="00000000" w:rsidR="00000000" w:rsidRPr="00000000">
              <w:rPr>
                <w:sz w:val="20"/>
                <w:szCs w:val="20"/>
                <w:rtl w:val="0"/>
              </w:rPr>
              <w:t xml:space="preserve">Actor(s): Application User</w:t>
            </w:r>
          </w:p>
        </w:tc>
      </w:tr>
      <w:tr>
        <w:trPr>
          <w:cantSplit w:val="0"/>
          <w:tblHeader w:val="0"/>
        </w:trPr>
        <w:tc>
          <w:tcPr/>
          <w:p w:rsidR="00000000" w:rsidDel="00000000" w:rsidP="00000000" w:rsidRDefault="00000000" w:rsidRPr="00000000" w14:paraId="0000012C">
            <w:pPr>
              <w:spacing w:after="60" w:before="60" w:line="276" w:lineRule="auto"/>
              <w:rPr>
                <w:sz w:val="20"/>
                <w:szCs w:val="20"/>
              </w:rPr>
            </w:pPr>
            <w:r w:rsidDel="00000000" w:rsidR="00000000" w:rsidRPr="00000000">
              <w:rPr>
                <w:sz w:val="20"/>
                <w:szCs w:val="20"/>
                <w:rtl w:val="0"/>
              </w:rPr>
              <w:t xml:space="preserve">Precondition: </w:t>
            </w:r>
          </w:p>
          <w:p w:rsidR="00000000" w:rsidDel="00000000" w:rsidP="00000000" w:rsidRDefault="00000000" w:rsidRPr="00000000" w14:paraId="0000012D">
            <w:pPr>
              <w:numPr>
                <w:ilvl w:val="0"/>
                <w:numId w:val="3"/>
              </w:numPr>
              <w:spacing w:after="60" w:before="60" w:line="276" w:lineRule="auto"/>
              <w:ind w:left="720" w:hanging="360"/>
              <w:rPr>
                <w:sz w:val="20"/>
                <w:szCs w:val="20"/>
              </w:rPr>
            </w:pPr>
            <w:r w:rsidDel="00000000" w:rsidR="00000000" w:rsidRPr="00000000">
              <w:rPr>
                <w:sz w:val="20"/>
                <w:szCs w:val="20"/>
                <w:rtl w:val="0"/>
              </w:rPr>
              <w:t xml:space="preserve">The application is active on the user’s device</w:t>
            </w:r>
          </w:p>
          <w:p w:rsidR="00000000" w:rsidDel="00000000" w:rsidP="00000000" w:rsidRDefault="00000000" w:rsidRPr="00000000" w14:paraId="0000012E">
            <w:pPr>
              <w:numPr>
                <w:ilvl w:val="0"/>
                <w:numId w:val="3"/>
              </w:numPr>
              <w:spacing w:after="60" w:before="60" w:line="276" w:lineRule="auto"/>
              <w:ind w:left="720" w:hanging="360"/>
              <w:rPr>
                <w:sz w:val="20"/>
                <w:szCs w:val="20"/>
              </w:rPr>
            </w:pPr>
            <w:r w:rsidDel="00000000" w:rsidR="00000000" w:rsidRPr="00000000">
              <w:rPr>
                <w:sz w:val="20"/>
                <w:szCs w:val="20"/>
                <w:rtl w:val="0"/>
              </w:rPr>
              <w:t xml:space="preserve">The user must be authenticated to the application</w:t>
            </w:r>
          </w:p>
          <w:p w:rsidR="00000000" w:rsidDel="00000000" w:rsidP="00000000" w:rsidRDefault="00000000" w:rsidRPr="00000000" w14:paraId="0000012F">
            <w:pPr>
              <w:numPr>
                <w:ilvl w:val="0"/>
                <w:numId w:val="3"/>
              </w:numPr>
              <w:spacing w:after="60" w:before="60" w:line="276" w:lineRule="auto"/>
              <w:ind w:left="720" w:hanging="360"/>
              <w:rPr>
                <w:sz w:val="20"/>
                <w:szCs w:val="20"/>
              </w:rPr>
            </w:pPr>
            <w:r w:rsidDel="00000000" w:rsidR="00000000" w:rsidRPr="00000000">
              <w:rPr>
                <w:sz w:val="20"/>
                <w:szCs w:val="20"/>
                <w:rtl w:val="0"/>
              </w:rPr>
              <w:t xml:space="preserve">The user is viewing the listing of assessments associated to the authenticated user</w:t>
            </w:r>
          </w:p>
        </w:tc>
      </w:tr>
      <w:tr>
        <w:trPr>
          <w:cantSplit w:val="0"/>
          <w:tblHeader w:val="0"/>
        </w:trPr>
        <w:tc>
          <w:tcPr/>
          <w:p w:rsidR="00000000" w:rsidDel="00000000" w:rsidP="00000000" w:rsidRDefault="00000000" w:rsidRPr="00000000" w14:paraId="00000130">
            <w:pPr>
              <w:spacing w:after="60" w:before="60" w:line="276" w:lineRule="auto"/>
              <w:rPr>
                <w:sz w:val="20"/>
                <w:szCs w:val="20"/>
              </w:rPr>
            </w:pPr>
            <w:r w:rsidDel="00000000" w:rsidR="00000000" w:rsidRPr="00000000">
              <w:rPr>
                <w:sz w:val="20"/>
                <w:szCs w:val="20"/>
                <w:rtl w:val="0"/>
              </w:rPr>
              <w:t xml:space="preserve">Trigger: The user selects the option to </w:t>
            </w:r>
            <w:del w:author="kirk hedlich" w:id="5" w:date="2021-09-26T20:33:00Z">
              <w:r w:rsidDel="00000000" w:rsidR="00000000" w:rsidRPr="00000000">
                <w:rPr>
                  <w:sz w:val="20"/>
                  <w:szCs w:val="20"/>
                  <w:rtl w:val="0"/>
                </w:rPr>
                <w:delText xml:space="preserve">recall</w:delText>
              </w:r>
            </w:del>
            <w:ins w:author="kirk hedlich" w:id="5" w:date="2021-09-26T20:33:00Z">
              <w:r w:rsidDel="00000000" w:rsidR="00000000" w:rsidRPr="00000000">
                <w:rPr>
                  <w:sz w:val="20"/>
                  <w:szCs w:val="20"/>
                  <w:rtl w:val="0"/>
                </w:rPr>
                <w:t xml:space="preserve">review</w:t>
              </w:r>
            </w:ins>
            <w:r w:rsidDel="00000000" w:rsidR="00000000" w:rsidRPr="00000000">
              <w:rPr>
                <w:sz w:val="20"/>
                <w:szCs w:val="20"/>
                <w:rtl w:val="0"/>
              </w:rPr>
              <w:t xml:space="preserve"> a specific assessment.  The option must be something selectable by the user to have intent to learn about the application.  </w:t>
            </w:r>
          </w:p>
        </w:tc>
      </w:tr>
      <w:tr>
        <w:trPr>
          <w:cantSplit w:val="0"/>
          <w:tblHeader w:val="0"/>
        </w:trPr>
        <w:tc>
          <w:tcPr/>
          <w:p w:rsidR="00000000" w:rsidDel="00000000" w:rsidP="00000000" w:rsidRDefault="00000000" w:rsidRPr="00000000" w14:paraId="00000131">
            <w:pPr>
              <w:spacing w:after="60" w:before="60" w:line="276" w:lineRule="auto"/>
              <w:rPr>
                <w:sz w:val="20"/>
                <w:szCs w:val="20"/>
              </w:rPr>
            </w:pPr>
            <w:r w:rsidDel="00000000" w:rsidR="00000000" w:rsidRPr="00000000">
              <w:rPr>
                <w:sz w:val="20"/>
                <w:szCs w:val="20"/>
                <w:rtl w:val="0"/>
              </w:rPr>
              <w:t xml:space="preserve">Normal flow:</w:t>
            </w:r>
          </w:p>
          <w:p w:rsidR="00000000" w:rsidDel="00000000" w:rsidP="00000000" w:rsidRDefault="00000000" w:rsidRPr="00000000" w14:paraId="00000132">
            <w:pPr>
              <w:numPr>
                <w:ilvl w:val="0"/>
                <w:numId w:val="2"/>
              </w:numPr>
              <w:spacing w:after="60" w:before="60" w:line="276" w:lineRule="auto"/>
              <w:ind w:left="720" w:hanging="360"/>
              <w:rPr>
                <w:sz w:val="20"/>
                <w:szCs w:val="20"/>
              </w:rPr>
            </w:pPr>
            <w:r w:rsidDel="00000000" w:rsidR="00000000" w:rsidRPr="00000000">
              <w:rPr>
                <w:sz w:val="20"/>
                <w:szCs w:val="20"/>
                <w:rtl w:val="0"/>
              </w:rPr>
              <w:t xml:space="preserve">The user selects a specific assessment from the View Assessment Listing</w:t>
            </w:r>
          </w:p>
          <w:p w:rsidR="00000000" w:rsidDel="00000000" w:rsidP="00000000" w:rsidRDefault="00000000" w:rsidRPr="00000000" w14:paraId="00000133">
            <w:pPr>
              <w:numPr>
                <w:ilvl w:val="0"/>
                <w:numId w:val="2"/>
              </w:numPr>
              <w:spacing w:after="60" w:before="60" w:line="276" w:lineRule="auto"/>
              <w:ind w:left="720" w:hanging="360"/>
              <w:rPr>
                <w:sz w:val="20"/>
                <w:szCs w:val="20"/>
              </w:rPr>
            </w:pPr>
            <w:r w:rsidDel="00000000" w:rsidR="00000000" w:rsidRPr="00000000">
              <w:rPr>
                <w:sz w:val="20"/>
                <w:szCs w:val="20"/>
                <w:rtl w:val="0"/>
              </w:rPr>
              <w:t xml:space="preserve">The user selects the option to </w:t>
            </w:r>
            <w:del w:author="kirk hedlich" w:id="6" w:date="2021-09-26T20:33:00Z">
              <w:r w:rsidDel="00000000" w:rsidR="00000000" w:rsidRPr="00000000">
                <w:rPr>
                  <w:sz w:val="20"/>
                  <w:szCs w:val="20"/>
                  <w:rtl w:val="0"/>
                </w:rPr>
                <w:delText xml:space="preserve">recall</w:delText>
              </w:r>
            </w:del>
            <w:ins w:author="kirk hedlich" w:id="6" w:date="2021-09-26T20:33:00Z">
              <w:r w:rsidDel="00000000" w:rsidR="00000000" w:rsidRPr="00000000">
                <w:rPr>
                  <w:sz w:val="20"/>
                  <w:szCs w:val="20"/>
                  <w:rtl w:val="0"/>
                </w:rPr>
                <w:t xml:space="preserve">review</w:t>
              </w:r>
            </w:ins>
            <w:r w:rsidDel="00000000" w:rsidR="00000000" w:rsidRPr="00000000">
              <w:rPr>
                <w:sz w:val="20"/>
                <w:szCs w:val="20"/>
                <w:rtl w:val="0"/>
              </w:rPr>
              <w:t xml:space="preserve"> the selected assessment</w:t>
            </w:r>
          </w:p>
          <w:p w:rsidR="00000000" w:rsidDel="00000000" w:rsidP="00000000" w:rsidRDefault="00000000" w:rsidRPr="00000000" w14:paraId="00000134">
            <w:pPr>
              <w:numPr>
                <w:ilvl w:val="0"/>
                <w:numId w:val="2"/>
              </w:numPr>
              <w:spacing w:after="60" w:before="60" w:line="276" w:lineRule="auto"/>
              <w:ind w:left="720" w:hanging="360"/>
              <w:rPr>
                <w:sz w:val="20"/>
                <w:szCs w:val="20"/>
              </w:rPr>
            </w:pPr>
            <w:r w:rsidDel="00000000" w:rsidR="00000000" w:rsidRPr="00000000">
              <w:rPr>
                <w:sz w:val="20"/>
                <w:szCs w:val="20"/>
                <w:rtl w:val="0"/>
              </w:rPr>
              <w:t xml:space="preserve">The application makes the selected assessment the active assessment </w:t>
            </w:r>
          </w:p>
          <w:p w:rsidR="00000000" w:rsidDel="00000000" w:rsidP="00000000" w:rsidRDefault="00000000" w:rsidRPr="00000000" w14:paraId="00000135">
            <w:pPr>
              <w:numPr>
                <w:ilvl w:val="0"/>
                <w:numId w:val="2"/>
              </w:numPr>
              <w:spacing w:after="60" w:before="60" w:line="276" w:lineRule="auto"/>
              <w:ind w:left="720" w:hanging="360"/>
              <w:rPr>
                <w:sz w:val="20"/>
                <w:szCs w:val="20"/>
              </w:rPr>
            </w:pPr>
            <w:r w:rsidDel="00000000" w:rsidR="00000000" w:rsidRPr="00000000">
              <w:rPr>
                <w:sz w:val="20"/>
                <w:szCs w:val="20"/>
                <w:rtl w:val="0"/>
              </w:rPr>
              <w:t xml:space="preserve">The user is returned to the screen displaying the active assessment</w:t>
            </w:r>
          </w:p>
          <w:p w:rsidR="00000000" w:rsidDel="00000000" w:rsidP="00000000" w:rsidRDefault="00000000" w:rsidRPr="00000000" w14:paraId="00000136">
            <w:pPr>
              <w:numPr>
                <w:ilvl w:val="1"/>
                <w:numId w:val="2"/>
              </w:numPr>
              <w:spacing w:after="60" w:before="60" w:line="276" w:lineRule="auto"/>
              <w:ind w:left="1440" w:hanging="360"/>
              <w:rPr>
                <w:sz w:val="20"/>
                <w:szCs w:val="20"/>
              </w:rPr>
            </w:pPr>
            <w:r w:rsidDel="00000000" w:rsidR="00000000" w:rsidRPr="00000000">
              <w:rPr>
                <w:sz w:val="20"/>
                <w:szCs w:val="20"/>
                <w:rtl w:val="0"/>
              </w:rPr>
              <w:t xml:space="preserve">If the assessment is locked, then the application will display a note to the user that the assessment is locked.</w:t>
            </w:r>
          </w:p>
        </w:tc>
      </w:tr>
      <w:tr>
        <w:trPr>
          <w:cantSplit w:val="0"/>
          <w:tblHeader w:val="0"/>
        </w:trPr>
        <w:tc>
          <w:tcPr/>
          <w:p w:rsidR="00000000" w:rsidDel="00000000" w:rsidP="00000000" w:rsidRDefault="00000000" w:rsidRPr="00000000" w14:paraId="00000137">
            <w:pPr>
              <w:spacing w:after="60" w:before="60" w:line="276" w:lineRule="auto"/>
              <w:rPr>
                <w:sz w:val="20"/>
                <w:szCs w:val="20"/>
              </w:rPr>
            </w:pPr>
            <w:r w:rsidDel="00000000" w:rsidR="00000000" w:rsidRPr="00000000">
              <w:rPr>
                <w:sz w:val="20"/>
                <w:szCs w:val="20"/>
                <w:rtl w:val="0"/>
              </w:rPr>
              <w:t xml:space="preserve">Alternate flow(s): None</w:t>
            </w:r>
          </w:p>
        </w:tc>
      </w:tr>
      <w:tr>
        <w:trPr>
          <w:cantSplit w:val="0"/>
          <w:tblHeader w:val="0"/>
        </w:trPr>
        <w:tc>
          <w:tcPr/>
          <w:p w:rsidR="00000000" w:rsidDel="00000000" w:rsidP="00000000" w:rsidRDefault="00000000" w:rsidRPr="00000000" w14:paraId="00000138">
            <w:pPr>
              <w:spacing w:after="60" w:before="60" w:line="276" w:lineRule="auto"/>
              <w:rPr>
                <w:sz w:val="20"/>
                <w:szCs w:val="20"/>
              </w:rPr>
            </w:pPr>
            <w:r w:rsidDel="00000000" w:rsidR="00000000" w:rsidRPr="00000000">
              <w:rPr>
                <w:sz w:val="20"/>
                <w:szCs w:val="20"/>
                <w:rtl w:val="0"/>
              </w:rPr>
              <w:t xml:space="preserve">Exception flow(s):</w:t>
            </w:r>
          </w:p>
          <w:p w:rsidR="00000000" w:rsidDel="00000000" w:rsidP="00000000" w:rsidRDefault="00000000" w:rsidRPr="00000000" w14:paraId="00000139">
            <w:pPr>
              <w:numPr>
                <w:ilvl w:val="0"/>
                <w:numId w:val="8"/>
              </w:numPr>
              <w:spacing w:after="60" w:before="60" w:line="276" w:lineRule="auto"/>
              <w:ind w:left="720" w:hanging="360"/>
              <w:rPr>
                <w:sz w:val="20"/>
                <w:szCs w:val="20"/>
              </w:rPr>
            </w:pPr>
            <w:r w:rsidDel="00000000" w:rsidR="00000000" w:rsidRPr="00000000">
              <w:rPr>
                <w:sz w:val="20"/>
                <w:szCs w:val="20"/>
                <w:rtl w:val="0"/>
              </w:rPr>
              <w:t xml:space="preserve">If the user is not authenticated to the application, the ability to </w:t>
            </w:r>
            <w:del w:author="kirk hedlich" w:id="7" w:date="2021-09-26T20:33:00Z">
              <w:r w:rsidDel="00000000" w:rsidR="00000000" w:rsidRPr="00000000">
                <w:rPr>
                  <w:sz w:val="20"/>
                  <w:szCs w:val="20"/>
                  <w:rtl w:val="0"/>
                </w:rPr>
                <w:delText xml:space="preserve">recall</w:delText>
              </w:r>
            </w:del>
            <w:ins w:author="kirk hedlich" w:id="7" w:date="2021-09-26T20:33:00Z">
              <w:r w:rsidDel="00000000" w:rsidR="00000000" w:rsidRPr="00000000">
                <w:rPr>
                  <w:sz w:val="20"/>
                  <w:szCs w:val="20"/>
                  <w:rtl w:val="0"/>
                </w:rPr>
                <w:t xml:space="preserve">review</w:t>
              </w:r>
            </w:ins>
            <w:r w:rsidDel="00000000" w:rsidR="00000000" w:rsidRPr="00000000">
              <w:rPr>
                <w:sz w:val="20"/>
                <w:szCs w:val="20"/>
                <w:rtl w:val="0"/>
              </w:rPr>
              <w:t xml:space="preserve"> an assessment is not available.</w:t>
            </w:r>
          </w:p>
          <w:p w:rsidR="00000000" w:rsidDel="00000000" w:rsidP="00000000" w:rsidRDefault="00000000" w:rsidRPr="00000000" w14:paraId="0000013A">
            <w:pPr>
              <w:numPr>
                <w:ilvl w:val="0"/>
                <w:numId w:val="8"/>
              </w:numPr>
              <w:spacing w:after="60" w:before="60" w:line="276" w:lineRule="auto"/>
              <w:ind w:left="720" w:hanging="360"/>
              <w:rPr>
                <w:sz w:val="20"/>
                <w:szCs w:val="20"/>
              </w:rPr>
            </w:pPr>
            <w:r w:rsidDel="00000000" w:rsidR="00000000" w:rsidRPr="00000000">
              <w:rPr>
                <w:sz w:val="20"/>
                <w:szCs w:val="20"/>
                <w:rtl w:val="0"/>
              </w:rPr>
              <w:t xml:space="preserve">If the user does not have any saved assessments, then this option is not active.</w:t>
            </w:r>
          </w:p>
        </w:tc>
      </w:tr>
      <w:tr>
        <w:trPr>
          <w:cantSplit w:val="0"/>
          <w:tblHeader w:val="0"/>
        </w:trPr>
        <w:tc>
          <w:tcPr/>
          <w:p w:rsidR="00000000" w:rsidDel="00000000" w:rsidP="00000000" w:rsidRDefault="00000000" w:rsidRPr="00000000" w14:paraId="0000013B">
            <w:pPr>
              <w:spacing w:after="60" w:before="60" w:line="276" w:lineRule="auto"/>
              <w:rPr>
                <w:sz w:val="20"/>
                <w:szCs w:val="20"/>
              </w:rPr>
            </w:pPr>
            <w:r w:rsidDel="00000000" w:rsidR="00000000" w:rsidRPr="00000000">
              <w:rPr>
                <w:sz w:val="20"/>
                <w:szCs w:val="20"/>
                <w:rtl w:val="0"/>
              </w:rPr>
              <w:t xml:space="preserve">Postcondition:</w:t>
            </w:r>
          </w:p>
          <w:p w:rsidR="00000000" w:rsidDel="00000000" w:rsidP="00000000" w:rsidRDefault="00000000" w:rsidRPr="00000000" w14:paraId="0000013C">
            <w:pPr>
              <w:numPr>
                <w:ilvl w:val="0"/>
                <w:numId w:val="5"/>
              </w:numPr>
              <w:spacing w:after="60" w:before="60" w:line="276" w:lineRule="auto"/>
              <w:ind w:left="720" w:hanging="360"/>
              <w:rPr>
                <w:sz w:val="20"/>
                <w:szCs w:val="20"/>
              </w:rPr>
            </w:pPr>
            <w:r w:rsidDel="00000000" w:rsidR="00000000" w:rsidRPr="00000000">
              <w:rPr>
                <w:sz w:val="20"/>
                <w:szCs w:val="20"/>
                <w:rtl w:val="0"/>
              </w:rPr>
              <w:t xml:space="preserve">The </w:t>
            </w:r>
            <w:del w:author="kirk hedlich" w:id="8" w:date="2021-09-26T20:34:00Z">
              <w:r w:rsidDel="00000000" w:rsidR="00000000" w:rsidRPr="00000000">
                <w:rPr>
                  <w:sz w:val="20"/>
                  <w:szCs w:val="20"/>
                  <w:rtl w:val="0"/>
                </w:rPr>
                <w:delText xml:space="preserve">recall</w:delText>
              </w:r>
            </w:del>
            <w:ins w:author="kirk hedlich" w:id="8" w:date="2021-09-26T20:34:00Z">
              <w:r w:rsidDel="00000000" w:rsidR="00000000" w:rsidRPr="00000000">
                <w:rPr>
                  <w:sz w:val="20"/>
                  <w:szCs w:val="20"/>
                  <w:rtl w:val="0"/>
                </w:rPr>
                <w:t xml:space="preserve">review</w:t>
              </w:r>
            </w:ins>
            <w:r w:rsidDel="00000000" w:rsidR="00000000" w:rsidRPr="00000000">
              <w:rPr>
                <w:sz w:val="20"/>
                <w:szCs w:val="20"/>
                <w:rtl w:val="0"/>
              </w:rPr>
              <w:t xml:space="preserve">ed assessment is active</w:t>
            </w:r>
          </w:p>
        </w:tc>
      </w:tr>
    </w:tbl>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br w:type="page"/>
      </w:r>
      <w:r w:rsidDel="00000000" w:rsidR="00000000" w:rsidRPr="00000000">
        <w:rPr>
          <w:rtl w:val="0"/>
        </w:rPr>
      </w:r>
    </w:p>
    <w:tbl>
      <w:tblPr>
        <w:tblStyle w:val="Table12"/>
        <w:tblW w:w="94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50"/>
        <w:tblGridChange w:id="0">
          <w:tblGrid>
            <w:gridCol w:w="9450"/>
          </w:tblGrid>
        </w:tblGridChange>
      </w:tblGrid>
      <w:tr>
        <w:trPr>
          <w:cantSplit w:val="0"/>
          <w:tblHeader w:val="0"/>
        </w:trPr>
        <w:tc>
          <w:tcPr/>
          <w:p w:rsidR="00000000" w:rsidDel="00000000" w:rsidP="00000000" w:rsidRDefault="00000000" w:rsidRPr="00000000" w14:paraId="0000013F">
            <w:pPr>
              <w:pStyle w:val="Heading3"/>
              <w:rPr/>
            </w:pPr>
            <w:bookmarkStart w:colFirst="0" w:colLast="0" w:name="_19c6y18" w:id="16"/>
            <w:bookmarkEnd w:id="16"/>
            <w:r w:rsidDel="00000000" w:rsidR="00000000" w:rsidRPr="00000000">
              <w:rPr>
                <w:rtl w:val="0"/>
              </w:rPr>
              <w:t xml:space="preserve">Use Case 12: Lock Assessment</w:t>
            </w:r>
          </w:p>
        </w:tc>
      </w:tr>
      <w:tr>
        <w:trPr>
          <w:cantSplit w:val="0"/>
          <w:tblHeader w:val="0"/>
        </w:trPr>
        <w:tc>
          <w:tcPr/>
          <w:p w:rsidR="00000000" w:rsidDel="00000000" w:rsidP="00000000" w:rsidRDefault="00000000" w:rsidRPr="00000000" w14:paraId="00000140">
            <w:pPr>
              <w:spacing w:after="60" w:before="60" w:line="276" w:lineRule="auto"/>
              <w:rPr>
                <w:sz w:val="20"/>
                <w:szCs w:val="20"/>
              </w:rPr>
            </w:pPr>
            <w:r w:rsidDel="00000000" w:rsidR="00000000" w:rsidRPr="00000000">
              <w:rPr>
                <w:sz w:val="20"/>
                <w:szCs w:val="20"/>
                <w:rtl w:val="0"/>
              </w:rPr>
              <w:t xml:space="preserve">Description: The application provides the ability for the user to lock an assessment.  By locking an assessment, the user is no longer able to update the locked assessment.  All other application functionality is still available.  This functionality is only available to an authenticated user.</w:t>
            </w:r>
          </w:p>
        </w:tc>
      </w:tr>
      <w:tr>
        <w:trPr>
          <w:cantSplit w:val="0"/>
          <w:tblHeader w:val="0"/>
        </w:trPr>
        <w:tc>
          <w:tcPr/>
          <w:p w:rsidR="00000000" w:rsidDel="00000000" w:rsidP="00000000" w:rsidRDefault="00000000" w:rsidRPr="00000000" w14:paraId="00000141">
            <w:pPr>
              <w:spacing w:after="60" w:before="60" w:line="276" w:lineRule="auto"/>
              <w:rPr>
                <w:sz w:val="20"/>
                <w:szCs w:val="20"/>
              </w:rPr>
            </w:pPr>
            <w:r w:rsidDel="00000000" w:rsidR="00000000" w:rsidRPr="00000000">
              <w:rPr>
                <w:sz w:val="20"/>
                <w:szCs w:val="20"/>
                <w:rtl w:val="0"/>
              </w:rPr>
              <w:t xml:space="preserve">Actor(s): Application User</w:t>
            </w:r>
          </w:p>
        </w:tc>
      </w:tr>
      <w:tr>
        <w:trPr>
          <w:cantSplit w:val="0"/>
          <w:tblHeader w:val="0"/>
        </w:trPr>
        <w:tc>
          <w:tcPr/>
          <w:p w:rsidR="00000000" w:rsidDel="00000000" w:rsidP="00000000" w:rsidRDefault="00000000" w:rsidRPr="00000000" w14:paraId="00000142">
            <w:pPr>
              <w:spacing w:after="60" w:before="60" w:line="276" w:lineRule="auto"/>
              <w:rPr>
                <w:sz w:val="20"/>
                <w:szCs w:val="20"/>
              </w:rPr>
            </w:pPr>
            <w:r w:rsidDel="00000000" w:rsidR="00000000" w:rsidRPr="00000000">
              <w:rPr>
                <w:sz w:val="20"/>
                <w:szCs w:val="20"/>
                <w:rtl w:val="0"/>
              </w:rPr>
              <w:t xml:space="preserve">Precondition: </w:t>
            </w:r>
          </w:p>
          <w:p w:rsidR="00000000" w:rsidDel="00000000" w:rsidP="00000000" w:rsidRDefault="00000000" w:rsidRPr="00000000" w14:paraId="00000143">
            <w:pPr>
              <w:numPr>
                <w:ilvl w:val="0"/>
                <w:numId w:val="3"/>
              </w:numPr>
              <w:spacing w:after="60" w:before="60" w:line="276" w:lineRule="auto"/>
              <w:ind w:left="720" w:hanging="360"/>
              <w:rPr>
                <w:sz w:val="20"/>
                <w:szCs w:val="20"/>
              </w:rPr>
            </w:pPr>
            <w:r w:rsidDel="00000000" w:rsidR="00000000" w:rsidRPr="00000000">
              <w:rPr>
                <w:sz w:val="20"/>
                <w:szCs w:val="20"/>
                <w:rtl w:val="0"/>
              </w:rPr>
              <w:t xml:space="preserve">The application is active on the user’s device</w:t>
            </w:r>
          </w:p>
          <w:p w:rsidR="00000000" w:rsidDel="00000000" w:rsidP="00000000" w:rsidRDefault="00000000" w:rsidRPr="00000000" w14:paraId="00000144">
            <w:pPr>
              <w:numPr>
                <w:ilvl w:val="0"/>
                <w:numId w:val="3"/>
              </w:numPr>
              <w:spacing w:after="60" w:before="60" w:line="276" w:lineRule="auto"/>
              <w:ind w:left="720" w:hanging="360"/>
              <w:rPr>
                <w:sz w:val="20"/>
                <w:szCs w:val="20"/>
              </w:rPr>
            </w:pPr>
            <w:r w:rsidDel="00000000" w:rsidR="00000000" w:rsidRPr="00000000">
              <w:rPr>
                <w:sz w:val="20"/>
                <w:szCs w:val="20"/>
                <w:rtl w:val="0"/>
              </w:rPr>
              <w:t xml:space="preserve">The user must be authenticated to the application</w:t>
            </w:r>
          </w:p>
          <w:p w:rsidR="00000000" w:rsidDel="00000000" w:rsidP="00000000" w:rsidRDefault="00000000" w:rsidRPr="00000000" w14:paraId="00000145">
            <w:pPr>
              <w:numPr>
                <w:ilvl w:val="0"/>
                <w:numId w:val="3"/>
              </w:numPr>
              <w:spacing w:after="60" w:before="60" w:line="276" w:lineRule="auto"/>
              <w:ind w:left="720" w:hanging="360"/>
              <w:rPr>
                <w:sz w:val="20"/>
                <w:szCs w:val="20"/>
              </w:rPr>
            </w:pPr>
            <w:r w:rsidDel="00000000" w:rsidR="00000000" w:rsidRPr="00000000">
              <w:rPr>
                <w:sz w:val="20"/>
                <w:szCs w:val="20"/>
                <w:rtl w:val="0"/>
              </w:rPr>
              <w:t xml:space="preserve">The user is viewing the listing of assessments associated to the authenticated user</w:t>
            </w:r>
          </w:p>
        </w:tc>
      </w:tr>
      <w:tr>
        <w:trPr>
          <w:cantSplit w:val="0"/>
          <w:tblHeader w:val="0"/>
        </w:trPr>
        <w:tc>
          <w:tcPr/>
          <w:p w:rsidR="00000000" w:rsidDel="00000000" w:rsidP="00000000" w:rsidRDefault="00000000" w:rsidRPr="00000000" w14:paraId="00000146">
            <w:pPr>
              <w:spacing w:after="60" w:before="60" w:line="276" w:lineRule="auto"/>
              <w:rPr>
                <w:sz w:val="20"/>
                <w:szCs w:val="20"/>
              </w:rPr>
            </w:pPr>
            <w:r w:rsidDel="00000000" w:rsidR="00000000" w:rsidRPr="00000000">
              <w:rPr>
                <w:sz w:val="20"/>
                <w:szCs w:val="20"/>
                <w:rtl w:val="0"/>
              </w:rPr>
              <w:t xml:space="preserve">Trigger: The user selects the option to lock a specific assessment.  The option must be something selectable by the user to have intent to learn about the application.  </w:t>
            </w:r>
          </w:p>
        </w:tc>
      </w:tr>
      <w:tr>
        <w:trPr>
          <w:cantSplit w:val="0"/>
          <w:tblHeader w:val="0"/>
        </w:trPr>
        <w:tc>
          <w:tcPr/>
          <w:p w:rsidR="00000000" w:rsidDel="00000000" w:rsidP="00000000" w:rsidRDefault="00000000" w:rsidRPr="00000000" w14:paraId="00000147">
            <w:pPr>
              <w:spacing w:after="60" w:before="60" w:line="276" w:lineRule="auto"/>
              <w:rPr>
                <w:sz w:val="20"/>
                <w:szCs w:val="20"/>
              </w:rPr>
            </w:pPr>
            <w:r w:rsidDel="00000000" w:rsidR="00000000" w:rsidRPr="00000000">
              <w:rPr>
                <w:sz w:val="20"/>
                <w:szCs w:val="20"/>
                <w:rtl w:val="0"/>
              </w:rPr>
              <w:t xml:space="preserve">Normal flow:</w:t>
            </w:r>
          </w:p>
          <w:p w:rsidR="00000000" w:rsidDel="00000000" w:rsidP="00000000" w:rsidRDefault="00000000" w:rsidRPr="00000000" w14:paraId="00000148">
            <w:pPr>
              <w:numPr>
                <w:ilvl w:val="0"/>
                <w:numId w:val="2"/>
              </w:numPr>
              <w:spacing w:after="60" w:before="60" w:line="276" w:lineRule="auto"/>
              <w:ind w:left="720" w:hanging="360"/>
              <w:rPr>
                <w:sz w:val="20"/>
                <w:szCs w:val="20"/>
              </w:rPr>
            </w:pPr>
            <w:r w:rsidDel="00000000" w:rsidR="00000000" w:rsidRPr="00000000">
              <w:rPr>
                <w:sz w:val="20"/>
                <w:szCs w:val="20"/>
                <w:rtl w:val="0"/>
              </w:rPr>
              <w:t xml:space="preserve">The user selects a specific assessment from the View Assessment Listing</w:t>
            </w:r>
          </w:p>
          <w:p w:rsidR="00000000" w:rsidDel="00000000" w:rsidP="00000000" w:rsidRDefault="00000000" w:rsidRPr="00000000" w14:paraId="00000149">
            <w:pPr>
              <w:numPr>
                <w:ilvl w:val="0"/>
                <w:numId w:val="2"/>
              </w:numPr>
              <w:spacing w:after="60" w:before="60" w:line="276" w:lineRule="auto"/>
              <w:ind w:left="720" w:hanging="360"/>
              <w:rPr>
                <w:sz w:val="20"/>
                <w:szCs w:val="20"/>
              </w:rPr>
            </w:pPr>
            <w:r w:rsidDel="00000000" w:rsidR="00000000" w:rsidRPr="00000000">
              <w:rPr>
                <w:sz w:val="20"/>
                <w:szCs w:val="20"/>
                <w:rtl w:val="0"/>
              </w:rPr>
              <w:t xml:space="preserve">The user selects the option to lock the selected assessment</w:t>
            </w:r>
          </w:p>
          <w:p w:rsidR="00000000" w:rsidDel="00000000" w:rsidP="00000000" w:rsidRDefault="00000000" w:rsidRPr="00000000" w14:paraId="0000014A">
            <w:pPr>
              <w:numPr>
                <w:ilvl w:val="0"/>
                <w:numId w:val="2"/>
              </w:numPr>
              <w:spacing w:after="60" w:before="60" w:line="276" w:lineRule="auto"/>
              <w:ind w:left="720" w:hanging="360"/>
              <w:rPr>
                <w:sz w:val="20"/>
                <w:szCs w:val="20"/>
              </w:rPr>
            </w:pPr>
            <w:r w:rsidDel="00000000" w:rsidR="00000000" w:rsidRPr="00000000">
              <w:rPr>
                <w:sz w:val="20"/>
                <w:szCs w:val="20"/>
                <w:rtl w:val="0"/>
              </w:rPr>
              <w:t xml:space="preserve">The system will lock the assessment and display a message</w:t>
            </w:r>
          </w:p>
          <w:p w:rsidR="00000000" w:rsidDel="00000000" w:rsidP="00000000" w:rsidRDefault="00000000" w:rsidRPr="00000000" w14:paraId="0000014B">
            <w:pPr>
              <w:numPr>
                <w:ilvl w:val="1"/>
                <w:numId w:val="2"/>
              </w:numPr>
              <w:spacing w:after="60" w:before="60" w:line="276" w:lineRule="auto"/>
              <w:ind w:left="1440" w:hanging="360"/>
              <w:rPr>
                <w:sz w:val="20"/>
                <w:szCs w:val="20"/>
              </w:rPr>
            </w:pPr>
            <w:r w:rsidDel="00000000" w:rsidR="00000000" w:rsidRPr="00000000">
              <w:rPr>
                <w:sz w:val="20"/>
                <w:szCs w:val="20"/>
                <w:rtl w:val="0"/>
              </w:rPr>
              <w:t xml:space="preserve">If the application successfully locks the assessment, the application will display a message that the lock was successful.</w:t>
            </w:r>
          </w:p>
          <w:p w:rsidR="00000000" w:rsidDel="00000000" w:rsidP="00000000" w:rsidRDefault="00000000" w:rsidRPr="00000000" w14:paraId="0000014C">
            <w:pPr>
              <w:numPr>
                <w:ilvl w:val="1"/>
                <w:numId w:val="2"/>
              </w:numPr>
              <w:spacing w:after="60" w:before="60" w:line="276" w:lineRule="auto"/>
              <w:ind w:left="1440" w:hanging="360"/>
              <w:rPr>
                <w:sz w:val="20"/>
                <w:szCs w:val="20"/>
              </w:rPr>
            </w:pPr>
            <w:r w:rsidDel="00000000" w:rsidR="00000000" w:rsidRPr="00000000">
              <w:rPr>
                <w:sz w:val="20"/>
                <w:szCs w:val="20"/>
                <w:rtl w:val="0"/>
              </w:rPr>
              <w:t xml:space="preserve">If the application is not successful in locking the assessment, the application will display a message indicating why the lock was not successful.</w:t>
            </w:r>
          </w:p>
          <w:p w:rsidR="00000000" w:rsidDel="00000000" w:rsidP="00000000" w:rsidRDefault="00000000" w:rsidRPr="00000000" w14:paraId="0000014D">
            <w:pPr>
              <w:numPr>
                <w:ilvl w:val="1"/>
                <w:numId w:val="2"/>
              </w:numPr>
              <w:spacing w:after="60" w:before="60" w:line="276" w:lineRule="auto"/>
              <w:ind w:left="1440" w:hanging="360"/>
              <w:rPr>
                <w:sz w:val="20"/>
                <w:szCs w:val="20"/>
              </w:rPr>
            </w:pPr>
            <w:r w:rsidDel="00000000" w:rsidR="00000000" w:rsidRPr="00000000">
              <w:rPr>
                <w:sz w:val="20"/>
                <w:szCs w:val="20"/>
                <w:rtl w:val="0"/>
              </w:rPr>
              <w:t xml:space="preserve">The user must close the message to continue</w:t>
            </w:r>
          </w:p>
          <w:p w:rsidR="00000000" w:rsidDel="00000000" w:rsidP="00000000" w:rsidRDefault="00000000" w:rsidRPr="00000000" w14:paraId="0000014E">
            <w:pPr>
              <w:numPr>
                <w:ilvl w:val="0"/>
                <w:numId w:val="2"/>
              </w:numPr>
              <w:spacing w:after="60" w:before="60" w:line="276" w:lineRule="auto"/>
              <w:ind w:left="720" w:hanging="360"/>
              <w:rPr>
                <w:sz w:val="20"/>
                <w:szCs w:val="20"/>
              </w:rPr>
            </w:pPr>
            <w:r w:rsidDel="00000000" w:rsidR="00000000" w:rsidRPr="00000000">
              <w:rPr>
                <w:sz w:val="20"/>
                <w:szCs w:val="20"/>
                <w:rtl w:val="0"/>
              </w:rPr>
              <w:t xml:space="preserve">The user is returned to the screen displaying the View Assessment Listing</w:t>
            </w:r>
          </w:p>
        </w:tc>
      </w:tr>
      <w:tr>
        <w:trPr>
          <w:cantSplit w:val="0"/>
          <w:tblHeader w:val="0"/>
        </w:trPr>
        <w:tc>
          <w:tcPr/>
          <w:p w:rsidR="00000000" w:rsidDel="00000000" w:rsidP="00000000" w:rsidRDefault="00000000" w:rsidRPr="00000000" w14:paraId="0000014F">
            <w:pPr>
              <w:spacing w:after="60" w:before="60" w:line="276" w:lineRule="auto"/>
              <w:rPr>
                <w:sz w:val="20"/>
                <w:szCs w:val="20"/>
              </w:rPr>
            </w:pPr>
            <w:r w:rsidDel="00000000" w:rsidR="00000000" w:rsidRPr="00000000">
              <w:rPr>
                <w:sz w:val="20"/>
                <w:szCs w:val="20"/>
                <w:rtl w:val="0"/>
              </w:rPr>
              <w:t xml:space="preserve">Alternate flow(s): None</w:t>
            </w:r>
          </w:p>
        </w:tc>
      </w:tr>
      <w:tr>
        <w:trPr>
          <w:cantSplit w:val="0"/>
          <w:tblHeader w:val="0"/>
        </w:trPr>
        <w:tc>
          <w:tcPr/>
          <w:p w:rsidR="00000000" w:rsidDel="00000000" w:rsidP="00000000" w:rsidRDefault="00000000" w:rsidRPr="00000000" w14:paraId="00000150">
            <w:pPr>
              <w:spacing w:after="60" w:before="60" w:line="276" w:lineRule="auto"/>
              <w:rPr>
                <w:sz w:val="20"/>
                <w:szCs w:val="20"/>
              </w:rPr>
            </w:pPr>
            <w:r w:rsidDel="00000000" w:rsidR="00000000" w:rsidRPr="00000000">
              <w:rPr>
                <w:sz w:val="20"/>
                <w:szCs w:val="20"/>
                <w:rtl w:val="0"/>
              </w:rPr>
              <w:t xml:space="preserve">Exception flow(s):</w:t>
            </w:r>
          </w:p>
          <w:p w:rsidR="00000000" w:rsidDel="00000000" w:rsidP="00000000" w:rsidRDefault="00000000" w:rsidRPr="00000000" w14:paraId="00000151">
            <w:pPr>
              <w:numPr>
                <w:ilvl w:val="0"/>
                <w:numId w:val="8"/>
              </w:numPr>
              <w:spacing w:after="60" w:before="60" w:line="276" w:lineRule="auto"/>
              <w:ind w:left="720" w:hanging="360"/>
              <w:rPr>
                <w:sz w:val="20"/>
                <w:szCs w:val="20"/>
              </w:rPr>
            </w:pPr>
            <w:r w:rsidDel="00000000" w:rsidR="00000000" w:rsidRPr="00000000">
              <w:rPr>
                <w:sz w:val="20"/>
                <w:szCs w:val="20"/>
                <w:rtl w:val="0"/>
              </w:rPr>
              <w:t xml:space="preserve">If the user is not authenticated to the application, the ability to lock an assessment is not available.</w:t>
            </w:r>
          </w:p>
          <w:p w:rsidR="00000000" w:rsidDel="00000000" w:rsidP="00000000" w:rsidRDefault="00000000" w:rsidRPr="00000000" w14:paraId="00000152">
            <w:pPr>
              <w:numPr>
                <w:ilvl w:val="0"/>
                <w:numId w:val="8"/>
              </w:numPr>
              <w:spacing w:after="60" w:before="60" w:line="276" w:lineRule="auto"/>
              <w:ind w:left="720" w:hanging="360"/>
              <w:rPr>
                <w:sz w:val="20"/>
                <w:szCs w:val="20"/>
              </w:rPr>
            </w:pPr>
            <w:r w:rsidDel="00000000" w:rsidR="00000000" w:rsidRPr="00000000">
              <w:rPr>
                <w:sz w:val="20"/>
                <w:szCs w:val="20"/>
                <w:rtl w:val="0"/>
              </w:rPr>
              <w:t xml:space="preserve">If the user does not have any saved assessments, then this option is not active.</w:t>
            </w:r>
          </w:p>
        </w:tc>
      </w:tr>
      <w:tr>
        <w:trPr>
          <w:cantSplit w:val="0"/>
          <w:tblHeader w:val="0"/>
        </w:trPr>
        <w:tc>
          <w:tcPr/>
          <w:p w:rsidR="00000000" w:rsidDel="00000000" w:rsidP="00000000" w:rsidRDefault="00000000" w:rsidRPr="00000000" w14:paraId="00000153">
            <w:pPr>
              <w:spacing w:after="60" w:before="60" w:line="276" w:lineRule="auto"/>
              <w:rPr>
                <w:sz w:val="20"/>
                <w:szCs w:val="20"/>
              </w:rPr>
            </w:pPr>
            <w:r w:rsidDel="00000000" w:rsidR="00000000" w:rsidRPr="00000000">
              <w:rPr>
                <w:sz w:val="20"/>
                <w:szCs w:val="20"/>
                <w:rtl w:val="0"/>
              </w:rPr>
              <w:t xml:space="preserve">Postcondition:</w:t>
            </w:r>
          </w:p>
          <w:p w:rsidR="00000000" w:rsidDel="00000000" w:rsidP="00000000" w:rsidRDefault="00000000" w:rsidRPr="00000000" w14:paraId="00000154">
            <w:pPr>
              <w:numPr>
                <w:ilvl w:val="0"/>
                <w:numId w:val="5"/>
              </w:numPr>
              <w:spacing w:after="60" w:before="60" w:line="276" w:lineRule="auto"/>
              <w:ind w:left="720" w:hanging="360"/>
              <w:rPr>
                <w:sz w:val="20"/>
                <w:szCs w:val="20"/>
              </w:rPr>
            </w:pPr>
            <w:r w:rsidDel="00000000" w:rsidR="00000000" w:rsidRPr="00000000">
              <w:rPr>
                <w:sz w:val="20"/>
                <w:szCs w:val="20"/>
                <w:rtl w:val="0"/>
              </w:rPr>
              <w:t xml:space="preserve">The locked assessment is no longer able to be updated.</w:t>
            </w:r>
          </w:p>
        </w:tc>
      </w:tr>
    </w:tbl>
    <w:p w:rsidR="00000000" w:rsidDel="00000000" w:rsidP="00000000" w:rsidRDefault="00000000" w:rsidRPr="00000000" w14:paraId="00000155">
      <w:pPr>
        <w:widowControl w:val="0"/>
        <w:rPr/>
      </w:pPr>
      <w:r w:rsidDel="00000000" w:rsidR="00000000" w:rsidRPr="00000000">
        <w:br w:type="page"/>
      </w: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tbl>
      <w:tblPr>
        <w:tblStyle w:val="Table13"/>
        <w:tblW w:w="94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50"/>
        <w:tblGridChange w:id="0">
          <w:tblGrid>
            <w:gridCol w:w="9450"/>
          </w:tblGrid>
        </w:tblGridChange>
      </w:tblGrid>
      <w:tr>
        <w:trPr>
          <w:cantSplit w:val="0"/>
          <w:tblHeader w:val="0"/>
        </w:trPr>
        <w:tc>
          <w:tcPr/>
          <w:p w:rsidR="00000000" w:rsidDel="00000000" w:rsidP="00000000" w:rsidRDefault="00000000" w:rsidRPr="00000000" w14:paraId="00000157">
            <w:pPr>
              <w:pStyle w:val="Heading3"/>
              <w:rPr/>
            </w:pPr>
            <w:bookmarkStart w:colFirst="0" w:colLast="0" w:name="_3tbugp1" w:id="17"/>
            <w:bookmarkEnd w:id="17"/>
            <w:r w:rsidDel="00000000" w:rsidR="00000000" w:rsidRPr="00000000">
              <w:rPr>
                <w:rtl w:val="0"/>
              </w:rPr>
              <w:t xml:space="preserve">Use Case 13: Update Assessment</w:t>
            </w:r>
          </w:p>
        </w:tc>
      </w:tr>
      <w:tr>
        <w:trPr>
          <w:cantSplit w:val="0"/>
          <w:tblHeader w:val="0"/>
        </w:trPr>
        <w:tc>
          <w:tcPr/>
          <w:p w:rsidR="00000000" w:rsidDel="00000000" w:rsidP="00000000" w:rsidRDefault="00000000" w:rsidRPr="00000000" w14:paraId="00000158">
            <w:pPr>
              <w:spacing w:after="60" w:before="60" w:line="276" w:lineRule="auto"/>
              <w:rPr>
                <w:sz w:val="20"/>
                <w:szCs w:val="20"/>
              </w:rPr>
            </w:pPr>
            <w:r w:rsidDel="00000000" w:rsidR="00000000" w:rsidRPr="00000000">
              <w:rPr>
                <w:sz w:val="20"/>
                <w:szCs w:val="20"/>
                <w:rtl w:val="0"/>
              </w:rPr>
              <w:t xml:space="preserve">Description: The application provides the ability for the user to update a saved assessment to a new assessment type (ex: Initial to Progress or Initial to Discharge).  Once the user selects to update a saved assessment, a new assessment is created with the saved assessments values and updated assessment type.  The user may now make any/all changes to the new assessment.  To save the changes, the user must save the new assessment.  This functionality is only available to an authenticated user.</w:t>
            </w:r>
          </w:p>
        </w:tc>
      </w:tr>
      <w:tr>
        <w:trPr>
          <w:cantSplit w:val="0"/>
          <w:tblHeader w:val="0"/>
        </w:trPr>
        <w:tc>
          <w:tcPr/>
          <w:p w:rsidR="00000000" w:rsidDel="00000000" w:rsidP="00000000" w:rsidRDefault="00000000" w:rsidRPr="00000000" w14:paraId="00000159">
            <w:pPr>
              <w:spacing w:after="60" w:before="60" w:line="276" w:lineRule="auto"/>
              <w:rPr>
                <w:sz w:val="20"/>
                <w:szCs w:val="20"/>
              </w:rPr>
            </w:pPr>
            <w:r w:rsidDel="00000000" w:rsidR="00000000" w:rsidRPr="00000000">
              <w:rPr>
                <w:sz w:val="20"/>
                <w:szCs w:val="20"/>
                <w:rtl w:val="0"/>
              </w:rPr>
              <w:t xml:space="preserve">Actor(s): Application User</w:t>
            </w:r>
          </w:p>
        </w:tc>
      </w:tr>
      <w:tr>
        <w:trPr>
          <w:cantSplit w:val="0"/>
          <w:tblHeader w:val="0"/>
        </w:trPr>
        <w:tc>
          <w:tcPr/>
          <w:p w:rsidR="00000000" w:rsidDel="00000000" w:rsidP="00000000" w:rsidRDefault="00000000" w:rsidRPr="00000000" w14:paraId="0000015A">
            <w:pPr>
              <w:spacing w:after="60" w:before="60" w:line="276" w:lineRule="auto"/>
              <w:rPr>
                <w:sz w:val="20"/>
                <w:szCs w:val="20"/>
              </w:rPr>
            </w:pPr>
            <w:r w:rsidDel="00000000" w:rsidR="00000000" w:rsidRPr="00000000">
              <w:rPr>
                <w:sz w:val="20"/>
                <w:szCs w:val="20"/>
                <w:rtl w:val="0"/>
              </w:rPr>
              <w:t xml:space="preserve">Precondition: </w:t>
            </w:r>
          </w:p>
          <w:p w:rsidR="00000000" w:rsidDel="00000000" w:rsidP="00000000" w:rsidRDefault="00000000" w:rsidRPr="00000000" w14:paraId="0000015B">
            <w:pPr>
              <w:numPr>
                <w:ilvl w:val="0"/>
                <w:numId w:val="3"/>
              </w:numPr>
              <w:spacing w:after="60" w:before="60" w:line="276" w:lineRule="auto"/>
              <w:ind w:left="720" w:hanging="360"/>
              <w:rPr>
                <w:sz w:val="20"/>
                <w:szCs w:val="20"/>
              </w:rPr>
            </w:pPr>
            <w:r w:rsidDel="00000000" w:rsidR="00000000" w:rsidRPr="00000000">
              <w:rPr>
                <w:sz w:val="20"/>
                <w:szCs w:val="20"/>
                <w:rtl w:val="0"/>
              </w:rPr>
              <w:t xml:space="preserve">The application is active on the user’s device</w:t>
            </w:r>
          </w:p>
          <w:p w:rsidR="00000000" w:rsidDel="00000000" w:rsidP="00000000" w:rsidRDefault="00000000" w:rsidRPr="00000000" w14:paraId="0000015C">
            <w:pPr>
              <w:numPr>
                <w:ilvl w:val="0"/>
                <w:numId w:val="3"/>
              </w:numPr>
              <w:spacing w:after="60" w:before="60" w:line="276" w:lineRule="auto"/>
              <w:ind w:left="720" w:hanging="360"/>
              <w:rPr>
                <w:sz w:val="20"/>
                <w:szCs w:val="20"/>
              </w:rPr>
            </w:pPr>
            <w:r w:rsidDel="00000000" w:rsidR="00000000" w:rsidRPr="00000000">
              <w:rPr>
                <w:sz w:val="20"/>
                <w:szCs w:val="20"/>
                <w:rtl w:val="0"/>
              </w:rPr>
              <w:t xml:space="preserve">The user must be authenticated to the application</w:t>
            </w:r>
          </w:p>
          <w:p w:rsidR="00000000" w:rsidDel="00000000" w:rsidP="00000000" w:rsidRDefault="00000000" w:rsidRPr="00000000" w14:paraId="0000015D">
            <w:pPr>
              <w:numPr>
                <w:ilvl w:val="0"/>
                <w:numId w:val="3"/>
              </w:numPr>
              <w:spacing w:after="60" w:before="60" w:line="276" w:lineRule="auto"/>
              <w:ind w:left="720" w:hanging="360"/>
              <w:rPr>
                <w:sz w:val="20"/>
                <w:szCs w:val="20"/>
              </w:rPr>
            </w:pPr>
            <w:r w:rsidDel="00000000" w:rsidR="00000000" w:rsidRPr="00000000">
              <w:rPr>
                <w:sz w:val="20"/>
                <w:szCs w:val="20"/>
                <w:rtl w:val="0"/>
              </w:rPr>
              <w:t xml:space="preserve">The user must have saved assessments</w:t>
            </w:r>
          </w:p>
        </w:tc>
      </w:tr>
      <w:tr>
        <w:trPr>
          <w:cantSplit w:val="0"/>
          <w:tblHeader w:val="0"/>
        </w:trPr>
        <w:tc>
          <w:tcPr/>
          <w:p w:rsidR="00000000" w:rsidDel="00000000" w:rsidP="00000000" w:rsidRDefault="00000000" w:rsidRPr="00000000" w14:paraId="0000015E">
            <w:pPr>
              <w:spacing w:after="60" w:before="60" w:line="276" w:lineRule="auto"/>
              <w:rPr>
                <w:sz w:val="20"/>
                <w:szCs w:val="20"/>
              </w:rPr>
            </w:pPr>
            <w:r w:rsidDel="00000000" w:rsidR="00000000" w:rsidRPr="00000000">
              <w:rPr>
                <w:sz w:val="20"/>
                <w:szCs w:val="20"/>
                <w:rtl w:val="0"/>
              </w:rPr>
              <w:t xml:space="preserve">Trigger: The user selects the option to update a specific assessment.  The option must be something selectable by the user to have intent to learn about the application.  The user must also determine the type of assessment update.  </w:t>
            </w:r>
          </w:p>
        </w:tc>
      </w:tr>
      <w:tr>
        <w:trPr>
          <w:cantSplit w:val="0"/>
          <w:tblHeader w:val="0"/>
        </w:trPr>
        <w:tc>
          <w:tcPr/>
          <w:p w:rsidR="00000000" w:rsidDel="00000000" w:rsidP="00000000" w:rsidRDefault="00000000" w:rsidRPr="00000000" w14:paraId="0000015F">
            <w:pPr>
              <w:spacing w:after="60" w:before="60" w:line="276" w:lineRule="auto"/>
              <w:rPr>
                <w:sz w:val="20"/>
                <w:szCs w:val="20"/>
              </w:rPr>
            </w:pPr>
            <w:r w:rsidDel="00000000" w:rsidR="00000000" w:rsidRPr="00000000">
              <w:rPr>
                <w:sz w:val="20"/>
                <w:szCs w:val="20"/>
                <w:rtl w:val="0"/>
              </w:rPr>
              <w:t xml:space="preserve">Normal flow:</w:t>
            </w:r>
          </w:p>
          <w:p w:rsidR="00000000" w:rsidDel="00000000" w:rsidP="00000000" w:rsidRDefault="00000000" w:rsidRPr="00000000" w14:paraId="00000160">
            <w:pPr>
              <w:numPr>
                <w:ilvl w:val="0"/>
                <w:numId w:val="2"/>
              </w:numPr>
              <w:spacing w:after="60" w:before="60" w:line="276" w:lineRule="auto"/>
              <w:ind w:left="720" w:hanging="360"/>
              <w:rPr>
                <w:sz w:val="20"/>
                <w:szCs w:val="20"/>
              </w:rPr>
            </w:pPr>
            <w:r w:rsidDel="00000000" w:rsidR="00000000" w:rsidRPr="00000000">
              <w:rPr>
                <w:sz w:val="20"/>
                <w:szCs w:val="20"/>
                <w:rtl w:val="0"/>
              </w:rPr>
              <w:t xml:space="preserve">The user selects a saved assessment</w:t>
            </w:r>
          </w:p>
          <w:p w:rsidR="00000000" w:rsidDel="00000000" w:rsidP="00000000" w:rsidRDefault="00000000" w:rsidRPr="00000000" w14:paraId="00000161">
            <w:pPr>
              <w:numPr>
                <w:ilvl w:val="0"/>
                <w:numId w:val="2"/>
              </w:numPr>
              <w:spacing w:after="60" w:before="60" w:line="276" w:lineRule="auto"/>
              <w:ind w:left="720" w:hanging="360"/>
              <w:rPr>
                <w:sz w:val="20"/>
                <w:szCs w:val="20"/>
              </w:rPr>
            </w:pPr>
            <w:r w:rsidDel="00000000" w:rsidR="00000000" w:rsidRPr="00000000">
              <w:rPr>
                <w:sz w:val="20"/>
                <w:szCs w:val="20"/>
                <w:rtl w:val="0"/>
              </w:rPr>
              <w:t xml:space="preserve">The user selects the option to update the selected assessment</w:t>
            </w:r>
            <w:commentRangeStart w:id="11"/>
            <w:commentRangeStart w:id="12"/>
            <w:r w:rsidDel="00000000" w:rsidR="00000000" w:rsidRPr="00000000">
              <w:rPr>
                <w:rtl w:val="0"/>
              </w:rPr>
            </w:r>
          </w:p>
          <w:p w:rsidR="00000000" w:rsidDel="00000000" w:rsidP="00000000" w:rsidRDefault="00000000" w:rsidRPr="00000000" w14:paraId="00000162">
            <w:pPr>
              <w:numPr>
                <w:ilvl w:val="0"/>
                <w:numId w:val="2"/>
              </w:numPr>
              <w:spacing w:after="60" w:before="60" w:line="276" w:lineRule="auto"/>
              <w:ind w:left="720" w:hanging="360"/>
              <w:rPr>
                <w:sz w:val="20"/>
                <w:szCs w:val="20"/>
              </w:rPr>
            </w:pPr>
            <w:commentRangeEnd w:id="11"/>
            <w:r w:rsidDel="00000000" w:rsidR="00000000" w:rsidRPr="00000000">
              <w:commentReference w:id="11"/>
            </w:r>
            <w:commentRangeEnd w:id="12"/>
            <w:r w:rsidDel="00000000" w:rsidR="00000000" w:rsidRPr="00000000">
              <w:commentReference w:id="12"/>
            </w:r>
            <w:r w:rsidDel="00000000" w:rsidR="00000000" w:rsidRPr="00000000">
              <w:rPr>
                <w:sz w:val="20"/>
                <w:szCs w:val="20"/>
                <w:rtl w:val="0"/>
              </w:rPr>
              <w:t xml:space="preserve">The application shall display a dialog allowing the user to select the type of assessment and the options to confirm/cancel the update</w:t>
            </w:r>
          </w:p>
          <w:p w:rsidR="00000000" w:rsidDel="00000000" w:rsidP="00000000" w:rsidRDefault="00000000" w:rsidRPr="00000000" w14:paraId="00000163">
            <w:pPr>
              <w:numPr>
                <w:ilvl w:val="1"/>
                <w:numId w:val="2"/>
              </w:numPr>
              <w:spacing w:after="60" w:before="60" w:line="276" w:lineRule="auto"/>
              <w:ind w:left="1440" w:hanging="360"/>
              <w:rPr>
                <w:sz w:val="20"/>
                <w:szCs w:val="20"/>
              </w:rPr>
            </w:pPr>
            <w:r w:rsidDel="00000000" w:rsidR="00000000" w:rsidRPr="00000000">
              <w:rPr>
                <w:sz w:val="20"/>
                <w:szCs w:val="20"/>
                <w:rtl w:val="0"/>
              </w:rPr>
              <w:t xml:space="preserve">If the user selects confirm, the application shall perform the following:</w:t>
            </w:r>
          </w:p>
          <w:p w:rsidR="00000000" w:rsidDel="00000000" w:rsidP="00000000" w:rsidRDefault="00000000" w:rsidRPr="00000000" w14:paraId="00000164">
            <w:pPr>
              <w:numPr>
                <w:ilvl w:val="2"/>
                <w:numId w:val="2"/>
              </w:numPr>
              <w:spacing w:after="60" w:before="60" w:line="276" w:lineRule="auto"/>
              <w:ind w:left="2160" w:hanging="360"/>
              <w:rPr>
                <w:sz w:val="20"/>
                <w:szCs w:val="20"/>
              </w:rPr>
            </w:pPr>
            <w:r w:rsidDel="00000000" w:rsidR="00000000" w:rsidRPr="00000000">
              <w:rPr>
                <w:sz w:val="20"/>
                <w:szCs w:val="20"/>
                <w:rtl w:val="0"/>
              </w:rPr>
              <w:t xml:space="preserve">The application will create a new assessment for the updated type (ex: Progress / Discharge)</w:t>
            </w:r>
          </w:p>
          <w:p w:rsidR="00000000" w:rsidDel="00000000" w:rsidP="00000000" w:rsidRDefault="00000000" w:rsidRPr="00000000" w14:paraId="00000165">
            <w:pPr>
              <w:numPr>
                <w:ilvl w:val="2"/>
                <w:numId w:val="2"/>
              </w:numPr>
              <w:spacing w:after="60" w:before="60" w:line="276" w:lineRule="auto"/>
              <w:ind w:left="2160" w:hanging="360"/>
              <w:rPr>
                <w:sz w:val="20"/>
                <w:szCs w:val="20"/>
              </w:rPr>
            </w:pPr>
            <w:r w:rsidDel="00000000" w:rsidR="00000000" w:rsidRPr="00000000">
              <w:rPr>
                <w:sz w:val="20"/>
                <w:szCs w:val="20"/>
                <w:rtl w:val="0"/>
              </w:rPr>
              <w:t xml:space="preserve">All data from the saved assessment shall be copied to the new assessment</w:t>
            </w:r>
          </w:p>
          <w:p w:rsidR="00000000" w:rsidDel="00000000" w:rsidP="00000000" w:rsidRDefault="00000000" w:rsidRPr="00000000" w14:paraId="00000166">
            <w:pPr>
              <w:numPr>
                <w:ilvl w:val="2"/>
                <w:numId w:val="2"/>
              </w:numPr>
              <w:spacing w:after="60" w:before="60" w:line="276" w:lineRule="auto"/>
              <w:ind w:left="2160" w:hanging="360"/>
              <w:rPr>
                <w:sz w:val="20"/>
                <w:szCs w:val="20"/>
              </w:rPr>
            </w:pPr>
            <w:r w:rsidDel="00000000" w:rsidR="00000000" w:rsidRPr="00000000">
              <w:rPr>
                <w:sz w:val="20"/>
                <w:szCs w:val="20"/>
                <w:rtl w:val="0"/>
              </w:rPr>
              <w:t xml:space="preserve">The new assessment will be made active</w:t>
            </w:r>
          </w:p>
          <w:p w:rsidR="00000000" w:rsidDel="00000000" w:rsidP="00000000" w:rsidRDefault="00000000" w:rsidRPr="00000000" w14:paraId="00000167">
            <w:pPr>
              <w:numPr>
                <w:ilvl w:val="2"/>
                <w:numId w:val="2"/>
              </w:numPr>
              <w:spacing w:after="60" w:before="60" w:line="276" w:lineRule="auto"/>
              <w:ind w:left="2160" w:hanging="360"/>
              <w:rPr>
                <w:sz w:val="20"/>
                <w:szCs w:val="20"/>
              </w:rPr>
            </w:pPr>
            <w:r w:rsidDel="00000000" w:rsidR="00000000" w:rsidRPr="00000000">
              <w:rPr>
                <w:sz w:val="20"/>
                <w:szCs w:val="20"/>
                <w:rtl w:val="0"/>
              </w:rPr>
              <w:t xml:space="preserve">The original assessment will not be changed</w:t>
            </w:r>
          </w:p>
          <w:p w:rsidR="00000000" w:rsidDel="00000000" w:rsidP="00000000" w:rsidRDefault="00000000" w:rsidRPr="00000000" w14:paraId="00000168">
            <w:pPr>
              <w:numPr>
                <w:ilvl w:val="1"/>
                <w:numId w:val="2"/>
              </w:numPr>
              <w:spacing w:after="60" w:before="60" w:line="276" w:lineRule="auto"/>
              <w:ind w:left="1440" w:hanging="360"/>
              <w:rPr>
                <w:sz w:val="20"/>
                <w:szCs w:val="20"/>
              </w:rPr>
            </w:pPr>
            <w:r w:rsidDel="00000000" w:rsidR="00000000" w:rsidRPr="00000000">
              <w:rPr>
                <w:sz w:val="20"/>
                <w:szCs w:val="20"/>
                <w:rtl w:val="0"/>
              </w:rPr>
              <w:t xml:space="preserve">If the user selects cancel, the application will make no changes to the selected assessment and no new assessment will be created.</w:t>
            </w:r>
          </w:p>
          <w:p w:rsidR="00000000" w:rsidDel="00000000" w:rsidP="00000000" w:rsidRDefault="00000000" w:rsidRPr="00000000" w14:paraId="00000169">
            <w:pPr>
              <w:numPr>
                <w:ilvl w:val="0"/>
                <w:numId w:val="2"/>
              </w:numPr>
              <w:spacing w:after="60" w:before="60" w:line="276" w:lineRule="auto"/>
              <w:ind w:left="720" w:hanging="360"/>
              <w:rPr>
                <w:sz w:val="20"/>
                <w:szCs w:val="20"/>
              </w:rPr>
            </w:pPr>
            <w:r w:rsidDel="00000000" w:rsidR="00000000" w:rsidRPr="00000000">
              <w:rPr>
                <w:sz w:val="20"/>
                <w:szCs w:val="20"/>
                <w:rtl w:val="0"/>
              </w:rPr>
              <w:t xml:space="preserve">If the user updated the selected assessment, then the user is returned to the screen displaying the active assessment</w:t>
            </w:r>
          </w:p>
          <w:p w:rsidR="00000000" w:rsidDel="00000000" w:rsidP="00000000" w:rsidRDefault="00000000" w:rsidRPr="00000000" w14:paraId="0000016A">
            <w:pPr>
              <w:numPr>
                <w:ilvl w:val="0"/>
                <w:numId w:val="2"/>
              </w:numPr>
              <w:spacing w:after="60" w:before="60" w:line="276" w:lineRule="auto"/>
              <w:ind w:left="720" w:hanging="360"/>
              <w:rPr>
                <w:sz w:val="20"/>
                <w:szCs w:val="20"/>
              </w:rPr>
            </w:pPr>
            <w:r w:rsidDel="00000000" w:rsidR="00000000" w:rsidRPr="00000000">
              <w:rPr>
                <w:sz w:val="20"/>
                <w:szCs w:val="20"/>
                <w:rtl w:val="0"/>
              </w:rPr>
              <w:t xml:space="preserve">If the user canceled the update, then the user is returned to the screen displaying the View Assessment Listing</w:t>
            </w:r>
          </w:p>
        </w:tc>
      </w:tr>
      <w:tr>
        <w:trPr>
          <w:cantSplit w:val="0"/>
          <w:tblHeader w:val="0"/>
        </w:trPr>
        <w:tc>
          <w:tcPr/>
          <w:p w:rsidR="00000000" w:rsidDel="00000000" w:rsidP="00000000" w:rsidRDefault="00000000" w:rsidRPr="00000000" w14:paraId="0000016B">
            <w:pPr>
              <w:spacing w:after="60" w:before="60" w:line="276" w:lineRule="auto"/>
              <w:rPr>
                <w:sz w:val="20"/>
                <w:szCs w:val="20"/>
              </w:rPr>
            </w:pPr>
            <w:r w:rsidDel="00000000" w:rsidR="00000000" w:rsidRPr="00000000">
              <w:rPr>
                <w:sz w:val="20"/>
                <w:szCs w:val="20"/>
                <w:rtl w:val="0"/>
              </w:rPr>
              <w:t xml:space="preserve">Alternate flow(s): None</w:t>
            </w:r>
          </w:p>
        </w:tc>
      </w:tr>
      <w:tr>
        <w:trPr>
          <w:cantSplit w:val="0"/>
          <w:tblHeader w:val="0"/>
        </w:trPr>
        <w:tc>
          <w:tcPr/>
          <w:p w:rsidR="00000000" w:rsidDel="00000000" w:rsidP="00000000" w:rsidRDefault="00000000" w:rsidRPr="00000000" w14:paraId="0000016C">
            <w:pPr>
              <w:spacing w:after="60" w:before="60" w:line="276" w:lineRule="auto"/>
              <w:rPr>
                <w:sz w:val="20"/>
                <w:szCs w:val="20"/>
              </w:rPr>
            </w:pPr>
            <w:r w:rsidDel="00000000" w:rsidR="00000000" w:rsidRPr="00000000">
              <w:rPr>
                <w:sz w:val="20"/>
                <w:szCs w:val="20"/>
                <w:rtl w:val="0"/>
              </w:rPr>
              <w:t xml:space="preserve">Exception flow(s):</w:t>
            </w:r>
          </w:p>
          <w:p w:rsidR="00000000" w:rsidDel="00000000" w:rsidP="00000000" w:rsidRDefault="00000000" w:rsidRPr="00000000" w14:paraId="0000016D">
            <w:pPr>
              <w:numPr>
                <w:ilvl w:val="0"/>
                <w:numId w:val="8"/>
              </w:numPr>
              <w:spacing w:after="60" w:before="60" w:line="276" w:lineRule="auto"/>
              <w:ind w:left="720" w:hanging="360"/>
              <w:rPr>
                <w:sz w:val="20"/>
                <w:szCs w:val="20"/>
              </w:rPr>
            </w:pPr>
            <w:r w:rsidDel="00000000" w:rsidR="00000000" w:rsidRPr="00000000">
              <w:rPr>
                <w:sz w:val="20"/>
                <w:szCs w:val="20"/>
                <w:rtl w:val="0"/>
              </w:rPr>
              <w:t xml:space="preserve">If the user is not authenticated to the application, the ability to update an assessment is not available.</w:t>
            </w:r>
          </w:p>
          <w:p w:rsidR="00000000" w:rsidDel="00000000" w:rsidP="00000000" w:rsidRDefault="00000000" w:rsidRPr="00000000" w14:paraId="0000016E">
            <w:pPr>
              <w:numPr>
                <w:ilvl w:val="0"/>
                <w:numId w:val="8"/>
              </w:numPr>
              <w:spacing w:after="60" w:before="60" w:line="276" w:lineRule="auto"/>
              <w:ind w:left="720" w:hanging="360"/>
              <w:rPr>
                <w:sz w:val="20"/>
                <w:szCs w:val="20"/>
              </w:rPr>
            </w:pPr>
            <w:r w:rsidDel="00000000" w:rsidR="00000000" w:rsidRPr="00000000">
              <w:rPr>
                <w:sz w:val="20"/>
                <w:szCs w:val="20"/>
                <w:rtl w:val="0"/>
              </w:rPr>
              <w:t xml:space="preserve">If the user does not have any saved assessments, then this option is not active.</w:t>
            </w:r>
          </w:p>
        </w:tc>
      </w:tr>
      <w:tr>
        <w:trPr>
          <w:cantSplit w:val="0"/>
          <w:tblHeader w:val="0"/>
        </w:trPr>
        <w:tc>
          <w:tcPr/>
          <w:p w:rsidR="00000000" w:rsidDel="00000000" w:rsidP="00000000" w:rsidRDefault="00000000" w:rsidRPr="00000000" w14:paraId="0000016F">
            <w:pPr>
              <w:spacing w:after="60" w:before="60" w:line="276" w:lineRule="auto"/>
              <w:rPr>
                <w:sz w:val="20"/>
                <w:szCs w:val="20"/>
              </w:rPr>
            </w:pPr>
            <w:r w:rsidDel="00000000" w:rsidR="00000000" w:rsidRPr="00000000">
              <w:rPr>
                <w:sz w:val="20"/>
                <w:szCs w:val="20"/>
                <w:rtl w:val="0"/>
              </w:rPr>
              <w:t xml:space="preserve">Postcondition: None</w:t>
            </w:r>
          </w:p>
        </w:tc>
      </w:tr>
    </w:tbl>
    <w:p w:rsidR="00000000" w:rsidDel="00000000" w:rsidP="00000000" w:rsidRDefault="00000000" w:rsidRPr="00000000" w14:paraId="00000170">
      <w:pPr>
        <w:rPr/>
      </w:pPr>
      <w:r w:rsidDel="00000000" w:rsidR="00000000" w:rsidRPr="00000000">
        <w:br w:type="page"/>
      </w:r>
      <w:r w:rsidDel="00000000" w:rsidR="00000000" w:rsidRPr="00000000">
        <w:rPr>
          <w:rtl w:val="0"/>
        </w:rPr>
      </w:r>
    </w:p>
    <w:tbl>
      <w:tblPr>
        <w:tblStyle w:val="Table14"/>
        <w:tblW w:w="94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50"/>
        <w:tblGridChange w:id="0">
          <w:tblGrid>
            <w:gridCol w:w="9450"/>
          </w:tblGrid>
        </w:tblGridChange>
      </w:tblGrid>
      <w:tr>
        <w:trPr>
          <w:cantSplit w:val="0"/>
          <w:tblHeader w:val="0"/>
        </w:trPr>
        <w:tc>
          <w:tcPr/>
          <w:p w:rsidR="00000000" w:rsidDel="00000000" w:rsidP="00000000" w:rsidRDefault="00000000" w:rsidRPr="00000000" w14:paraId="00000171">
            <w:pPr>
              <w:pStyle w:val="Heading3"/>
              <w:rPr/>
            </w:pPr>
            <w:bookmarkStart w:colFirst="0" w:colLast="0" w:name="_28h4qwu" w:id="18"/>
            <w:bookmarkEnd w:id="18"/>
            <w:r w:rsidDel="00000000" w:rsidR="00000000" w:rsidRPr="00000000">
              <w:rPr>
                <w:rtl w:val="0"/>
              </w:rPr>
              <w:t xml:space="preserve">Use Case 14: Delete Assessment</w:t>
            </w:r>
          </w:p>
        </w:tc>
      </w:tr>
      <w:tr>
        <w:trPr>
          <w:cantSplit w:val="0"/>
          <w:tblHeader w:val="0"/>
        </w:trPr>
        <w:tc>
          <w:tcPr/>
          <w:p w:rsidR="00000000" w:rsidDel="00000000" w:rsidP="00000000" w:rsidRDefault="00000000" w:rsidRPr="00000000" w14:paraId="00000172">
            <w:pPr>
              <w:spacing w:after="60" w:before="60" w:line="276" w:lineRule="auto"/>
              <w:rPr>
                <w:sz w:val="20"/>
                <w:szCs w:val="20"/>
              </w:rPr>
            </w:pPr>
            <w:r w:rsidDel="00000000" w:rsidR="00000000" w:rsidRPr="00000000">
              <w:rPr>
                <w:sz w:val="20"/>
                <w:szCs w:val="20"/>
                <w:rtl w:val="0"/>
              </w:rPr>
              <w:t xml:space="preserve">Description: The application provides the ability for the user to delete an assessment.  When a user deletes an assessment, the assessment is not deleted from the system.  The system keeps the actual assessment data but removes any identifying information about the assessment and any references for use by the authenticated user deleting it.  This functionality only allows the user to delete a selected assessment at a time and does not allow for bulk deletes.  This functionality is only available to an authenticated user.</w:t>
            </w:r>
          </w:p>
        </w:tc>
      </w:tr>
      <w:tr>
        <w:trPr>
          <w:cantSplit w:val="0"/>
          <w:tblHeader w:val="0"/>
        </w:trPr>
        <w:tc>
          <w:tcPr/>
          <w:p w:rsidR="00000000" w:rsidDel="00000000" w:rsidP="00000000" w:rsidRDefault="00000000" w:rsidRPr="00000000" w14:paraId="00000173">
            <w:pPr>
              <w:spacing w:after="60" w:before="60" w:line="276" w:lineRule="auto"/>
              <w:rPr>
                <w:sz w:val="20"/>
                <w:szCs w:val="20"/>
              </w:rPr>
            </w:pPr>
            <w:r w:rsidDel="00000000" w:rsidR="00000000" w:rsidRPr="00000000">
              <w:rPr>
                <w:sz w:val="20"/>
                <w:szCs w:val="20"/>
                <w:rtl w:val="0"/>
              </w:rPr>
              <w:t xml:space="preserve">Actor(s): Application User</w:t>
            </w:r>
          </w:p>
        </w:tc>
      </w:tr>
      <w:tr>
        <w:trPr>
          <w:cantSplit w:val="0"/>
          <w:tblHeader w:val="0"/>
        </w:trPr>
        <w:tc>
          <w:tcPr/>
          <w:p w:rsidR="00000000" w:rsidDel="00000000" w:rsidP="00000000" w:rsidRDefault="00000000" w:rsidRPr="00000000" w14:paraId="00000174">
            <w:pPr>
              <w:spacing w:after="60" w:before="60" w:line="276" w:lineRule="auto"/>
              <w:rPr>
                <w:sz w:val="20"/>
                <w:szCs w:val="20"/>
              </w:rPr>
            </w:pPr>
            <w:r w:rsidDel="00000000" w:rsidR="00000000" w:rsidRPr="00000000">
              <w:rPr>
                <w:sz w:val="20"/>
                <w:szCs w:val="20"/>
                <w:rtl w:val="0"/>
              </w:rPr>
              <w:t xml:space="preserve">Precondition: </w:t>
            </w:r>
          </w:p>
          <w:p w:rsidR="00000000" w:rsidDel="00000000" w:rsidP="00000000" w:rsidRDefault="00000000" w:rsidRPr="00000000" w14:paraId="00000175">
            <w:pPr>
              <w:numPr>
                <w:ilvl w:val="0"/>
                <w:numId w:val="3"/>
              </w:numPr>
              <w:spacing w:after="60" w:before="60" w:line="276" w:lineRule="auto"/>
              <w:ind w:left="720" w:hanging="360"/>
              <w:rPr>
                <w:sz w:val="20"/>
                <w:szCs w:val="20"/>
              </w:rPr>
            </w:pPr>
            <w:r w:rsidDel="00000000" w:rsidR="00000000" w:rsidRPr="00000000">
              <w:rPr>
                <w:sz w:val="20"/>
                <w:szCs w:val="20"/>
                <w:rtl w:val="0"/>
              </w:rPr>
              <w:t xml:space="preserve">The application is active on the user’s device</w:t>
            </w:r>
          </w:p>
          <w:p w:rsidR="00000000" w:rsidDel="00000000" w:rsidP="00000000" w:rsidRDefault="00000000" w:rsidRPr="00000000" w14:paraId="00000176">
            <w:pPr>
              <w:numPr>
                <w:ilvl w:val="0"/>
                <w:numId w:val="3"/>
              </w:numPr>
              <w:spacing w:after="60" w:before="60" w:line="276" w:lineRule="auto"/>
              <w:ind w:left="720" w:hanging="360"/>
              <w:rPr>
                <w:sz w:val="20"/>
                <w:szCs w:val="20"/>
              </w:rPr>
            </w:pPr>
            <w:r w:rsidDel="00000000" w:rsidR="00000000" w:rsidRPr="00000000">
              <w:rPr>
                <w:sz w:val="20"/>
                <w:szCs w:val="20"/>
                <w:rtl w:val="0"/>
              </w:rPr>
              <w:t xml:space="preserve">The user must be authenticated to the application</w:t>
            </w:r>
          </w:p>
          <w:p w:rsidR="00000000" w:rsidDel="00000000" w:rsidP="00000000" w:rsidRDefault="00000000" w:rsidRPr="00000000" w14:paraId="00000177">
            <w:pPr>
              <w:numPr>
                <w:ilvl w:val="0"/>
                <w:numId w:val="3"/>
              </w:numPr>
              <w:spacing w:after="60" w:before="60" w:line="276" w:lineRule="auto"/>
              <w:ind w:left="720" w:hanging="360"/>
              <w:rPr>
                <w:sz w:val="20"/>
                <w:szCs w:val="20"/>
              </w:rPr>
            </w:pPr>
            <w:r w:rsidDel="00000000" w:rsidR="00000000" w:rsidRPr="00000000">
              <w:rPr>
                <w:sz w:val="20"/>
                <w:szCs w:val="20"/>
                <w:rtl w:val="0"/>
              </w:rPr>
              <w:t xml:space="preserve">The application displays the listing of saved assessments to the user</w:t>
            </w:r>
          </w:p>
        </w:tc>
      </w:tr>
      <w:tr>
        <w:trPr>
          <w:cantSplit w:val="0"/>
          <w:tblHeader w:val="0"/>
        </w:trPr>
        <w:tc>
          <w:tcPr/>
          <w:p w:rsidR="00000000" w:rsidDel="00000000" w:rsidP="00000000" w:rsidRDefault="00000000" w:rsidRPr="00000000" w14:paraId="00000178">
            <w:pPr>
              <w:spacing w:after="60" w:before="60" w:line="276" w:lineRule="auto"/>
              <w:rPr>
                <w:sz w:val="20"/>
                <w:szCs w:val="20"/>
              </w:rPr>
            </w:pPr>
            <w:r w:rsidDel="00000000" w:rsidR="00000000" w:rsidRPr="00000000">
              <w:rPr>
                <w:sz w:val="20"/>
                <w:szCs w:val="20"/>
                <w:rtl w:val="0"/>
              </w:rPr>
              <w:t xml:space="preserve">Trigger: The user selects the option to delete a selected assessment.  The option must be something selectable by the user to have intent to learn about the application.  </w:t>
            </w:r>
          </w:p>
        </w:tc>
      </w:tr>
      <w:tr>
        <w:trPr>
          <w:cantSplit w:val="0"/>
          <w:tblHeader w:val="0"/>
        </w:trPr>
        <w:tc>
          <w:tcPr/>
          <w:p w:rsidR="00000000" w:rsidDel="00000000" w:rsidP="00000000" w:rsidRDefault="00000000" w:rsidRPr="00000000" w14:paraId="00000179">
            <w:pPr>
              <w:spacing w:after="60" w:before="60" w:line="276" w:lineRule="auto"/>
              <w:rPr>
                <w:sz w:val="20"/>
                <w:szCs w:val="20"/>
              </w:rPr>
            </w:pPr>
            <w:r w:rsidDel="00000000" w:rsidR="00000000" w:rsidRPr="00000000">
              <w:rPr>
                <w:sz w:val="20"/>
                <w:szCs w:val="20"/>
                <w:rtl w:val="0"/>
              </w:rPr>
              <w:t xml:space="preserve">Normal flow:</w:t>
            </w:r>
          </w:p>
          <w:p w:rsidR="00000000" w:rsidDel="00000000" w:rsidP="00000000" w:rsidRDefault="00000000" w:rsidRPr="00000000" w14:paraId="0000017A">
            <w:pPr>
              <w:numPr>
                <w:ilvl w:val="0"/>
                <w:numId w:val="2"/>
              </w:numPr>
              <w:spacing w:after="60" w:before="60" w:line="276" w:lineRule="auto"/>
              <w:ind w:left="720" w:hanging="360"/>
              <w:rPr>
                <w:sz w:val="20"/>
                <w:szCs w:val="20"/>
              </w:rPr>
            </w:pPr>
            <w:r w:rsidDel="00000000" w:rsidR="00000000" w:rsidRPr="00000000">
              <w:rPr>
                <w:sz w:val="20"/>
                <w:szCs w:val="20"/>
                <w:rtl w:val="0"/>
              </w:rPr>
              <w:t xml:space="preserve">The user selects a specific assessment</w:t>
            </w:r>
          </w:p>
          <w:p w:rsidR="00000000" w:rsidDel="00000000" w:rsidP="00000000" w:rsidRDefault="00000000" w:rsidRPr="00000000" w14:paraId="0000017B">
            <w:pPr>
              <w:numPr>
                <w:ilvl w:val="0"/>
                <w:numId w:val="2"/>
              </w:numPr>
              <w:spacing w:after="60" w:before="60" w:line="276" w:lineRule="auto"/>
              <w:ind w:left="720" w:hanging="360"/>
              <w:rPr>
                <w:sz w:val="20"/>
                <w:szCs w:val="20"/>
              </w:rPr>
            </w:pPr>
            <w:r w:rsidDel="00000000" w:rsidR="00000000" w:rsidRPr="00000000">
              <w:rPr>
                <w:sz w:val="20"/>
                <w:szCs w:val="20"/>
                <w:rtl w:val="0"/>
              </w:rPr>
              <w:t xml:space="preserve">The user selects the option to delete the selected assessment</w:t>
            </w:r>
          </w:p>
          <w:p w:rsidR="00000000" w:rsidDel="00000000" w:rsidP="00000000" w:rsidRDefault="00000000" w:rsidRPr="00000000" w14:paraId="0000017C">
            <w:pPr>
              <w:numPr>
                <w:ilvl w:val="0"/>
                <w:numId w:val="2"/>
              </w:numPr>
              <w:spacing w:after="60" w:before="60" w:line="276" w:lineRule="auto"/>
              <w:ind w:left="720" w:hanging="360"/>
              <w:rPr>
                <w:sz w:val="20"/>
                <w:szCs w:val="20"/>
              </w:rPr>
            </w:pPr>
            <w:r w:rsidDel="00000000" w:rsidR="00000000" w:rsidRPr="00000000">
              <w:rPr>
                <w:sz w:val="20"/>
                <w:szCs w:val="20"/>
                <w:rtl w:val="0"/>
              </w:rPr>
              <w:t xml:space="preserve">The application will display a confirmation dialog to allow the user to confirm/cancel the deletion</w:t>
            </w:r>
          </w:p>
          <w:p w:rsidR="00000000" w:rsidDel="00000000" w:rsidP="00000000" w:rsidRDefault="00000000" w:rsidRPr="00000000" w14:paraId="0000017D">
            <w:pPr>
              <w:numPr>
                <w:ilvl w:val="1"/>
                <w:numId w:val="2"/>
              </w:numPr>
              <w:spacing w:after="60" w:before="60" w:line="276" w:lineRule="auto"/>
              <w:ind w:left="1440" w:hanging="360"/>
              <w:rPr>
                <w:sz w:val="20"/>
                <w:szCs w:val="20"/>
              </w:rPr>
            </w:pPr>
            <w:r w:rsidDel="00000000" w:rsidR="00000000" w:rsidRPr="00000000">
              <w:rPr>
                <w:sz w:val="20"/>
                <w:szCs w:val="20"/>
                <w:rtl w:val="0"/>
              </w:rPr>
              <w:t xml:space="preserve">If the user selects confirm, the application will delete the active assessment.</w:t>
            </w:r>
          </w:p>
          <w:p w:rsidR="00000000" w:rsidDel="00000000" w:rsidP="00000000" w:rsidRDefault="00000000" w:rsidRPr="00000000" w14:paraId="0000017E">
            <w:pPr>
              <w:numPr>
                <w:ilvl w:val="2"/>
                <w:numId w:val="2"/>
              </w:numPr>
              <w:spacing w:after="60" w:before="60" w:line="276" w:lineRule="auto"/>
              <w:ind w:left="2160" w:hanging="360"/>
              <w:rPr>
                <w:sz w:val="20"/>
                <w:szCs w:val="20"/>
              </w:rPr>
            </w:pPr>
            <w:r w:rsidDel="00000000" w:rsidR="00000000" w:rsidRPr="00000000">
              <w:rPr>
                <w:sz w:val="20"/>
                <w:szCs w:val="20"/>
                <w:rtl w:val="0"/>
              </w:rPr>
              <w:t xml:space="preserve">The system will display a message</w:t>
            </w:r>
          </w:p>
          <w:p w:rsidR="00000000" w:rsidDel="00000000" w:rsidP="00000000" w:rsidRDefault="00000000" w:rsidRPr="00000000" w14:paraId="0000017F">
            <w:pPr>
              <w:numPr>
                <w:ilvl w:val="3"/>
                <w:numId w:val="2"/>
              </w:numPr>
              <w:spacing w:after="60" w:before="60" w:line="276" w:lineRule="auto"/>
              <w:ind w:left="2880" w:hanging="360"/>
              <w:rPr>
                <w:sz w:val="20"/>
                <w:szCs w:val="20"/>
              </w:rPr>
            </w:pPr>
            <w:r w:rsidDel="00000000" w:rsidR="00000000" w:rsidRPr="00000000">
              <w:rPr>
                <w:sz w:val="20"/>
                <w:szCs w:val="20"/>
                <w:rtl w:val="0"/>
              </w:rPr>
              <w:t xml:space="preserve">If the application successfully saves the active assessment, the application will display a message that the save was successful.</w:t>
            </w:r>
          </w:p>
          <w:p w:rsidR="00000000" w:rsidDel="00000000" w:rsidP="00000000" w:rsidRDefault="00000000" w:rsidRPr="00000000" w14:paraId="00000180">
            <w:pPr>
              <w:numPr>
                <w:ilvl w:val="3"/>
                <w:numId w:val="2"/>
              </w:numPr>
              <w:spacing w:after="60" w:before="60" w:line="276" w:lineRule="auto"/>
              <w:ind w:left="2880" w:hanging="360"/>
              <w:rPr>
                <w:sz w:val="20"/>
                <w:szCs w:val="20"/>
              </w:rPr>
            </w:pPr>
            <w:r w:rsidDel="00000000" w:rsidR="00000000" w:rsidRPr="00000000">
              <w:rPr>
                <w:sz w:val="20"/>
                <w:szCs w:val="20"/>
                <w:rtl w:val="0"/>
              </w:rPr>
              <w:t xml:space="preserve">If the application fails to save the active assessment, the application will display a message indicating why the save was not successful.</w:t>
            </w:r>
          </w:p>
          <w:p w:rsidR="00000000" w:rsidDel="00000000" w:rsidP="00000000" w:rsidRDefault="00000000" w:rsidRPr="00000000" w14:paraId="00000181">
            <w:pPr>
              <w:numPr>
                <w:ilvl w:val="2"/>
                <w:numId w:val="2"/>
              </w:numPr>
              <w:spacing w:after="60" w:before="60" w:line="276" w:lineRule="auto"/>
              <w:ind w:left="2160" w:hanging="360"/>
              <w:rPr>
                <w:sz w:val="20"/>
                <w:szCs w:val="20"/>
              </w:rPr>
            </w:pPr>
            <w:r w:rsidDel="00000000" w:rsidR="00000000" w:rsidRPr="00000000">
              <w:rPr>
                <w:sz w:val="20"/>
                <w:szCs w:val="20"/>
                <w:rtl w:val="0"/>
              </w:rPr>
              <w:t xml:space="preserve">The user must close the message to continue</w:t>
            </w:r>
          </w:p>
          <w:p w:rsidR="00000000" w:rsidDel="00000000" w:rsidP="00000000" w:rsidRDefault="00000000" w:rsidRPr="00000000" w14:paraId="00000182">
            <w:pPr>
              <w:numPr>
                <w:ilvl w:val="1"/>
                <w:numId w:val="2"/>
              </w:numPr>
              <w:spacing w:after="60" w:before="60" w:line="276" w:lineRule="auto"/>
              <w:ind w:left="1440" w:hanging="360"/>
              <w:rPr>
                <w:sz w:val="20"/>
                <w:szCs w:val="20"/>
              </w:rPr>
            </w:pPr>
            <w:r w:rsidDel="00000000" w:rsidR="00000000" w:rsidRPr="00000000">
              <w:rPr>
                <w:sz w:val="20"/>
                <w:szCs w:val="20"/>
                <w:rtl w:val="0"/>
              </w:rPr>
              <w:t xml:space="preserve">If the user selects cancel, the application will not delete the selected assessment.</w:t>
            </w:r>
          </w:p>
          <w:p w:rsidR="00000000" w:rsidDel="00000000" w:rsidP="00000000" w:rsidRDefault="00000000" w:rsidRPr="00000000" w14:paraId="00000183">
            <w:pPr>
              <w:numPr>
                <w:ilvl w:val="0"/>
                <w:numId w:val="2"/>
              </w:numPr>
              <w:spacing w:after="60" w:before="60" w:line="276" w:lineRule="auto"/>
              <w:ind w:left="720" w:hanging="360"/>
              <w:rPr>
                <w:sz w:val="20"/>
                <w:szCs w:val="20"/>
              </w:rPr>
            </w:pPr>
            <w:r w:rsidDel="00000000" w:rsidR="00000000" w:rsidRPr="00000000">
              <w:rPr>
                <w:sz w:val="20"/>
                <w:szCs w:val="20"/>
                <w:rtl w:val="0"/>
              </w:rPr>
              <w:t xml:space="preserve">The user is returned to the active assessment.</w:t>
            </w:r>
          </w:p>
        </w:tc>
      </w:tr>
      <w:tr>
        <w:trPr>
          <w:cantSplit w:val="0"/>
          <w:tblHeader w:val="0"/>
        </w:trPr>
        <w:tc>
          <w:tcPr/>
          <w:p w:rsidR="00000000" w:rsidDel="00000000" w:rsidP="00000000" w:rsidRDefault="00000000" w:rsidRPr="00000000" w14:paraId="00000184">
            <w:pPr>
              <w:spacing w:after="60" w:before="60" w:line="276" w:lineRule="auto"/>
              <w:rPr>
                <w:sz w:val="20"/>
                <w:szCs w:val="20"/>
              </w:rPr>
            </w:pPr>
            <w:r w:rsidDel="00000000" w:rsidR="00000000" w:rsidRPr="00000000">
              <w:rPr>
                <w:sz w:val="20"/>
                <w:szCs w:val="20"/>
                <w:rtl w:val="0"/>
              </w:rPr>
              <w:t xml:space="preserve">Alternate flow(s):</w:t>
            </w:r>
          </w:p>
          <w:p w:rsidR="00000000" w:rsidDel="00000000" w:rsidP="00000000" w:rsidRDefault="00000000" w:rsidRPr="00000000" w14:paraId="00000185">
            <w:pPr>
              <w:numPr>
                <w:ilvl w:val="0"/>
                <w:numId w:val="6"/>
              </w:numPr>
              <w:spacing w:after="60" w:before="60" w:line="276" w:lineRule="auto"/>
              <w:ind w:left="720" w:hanging="360"/>
              <w:rPr>
                <w:sz w:val="20"/>
                <w:szCs w:val="20"/>
              </w:rPr>
            </w:pPr>
            <w:r w:rsidDel="00000000" w:rsidR="00000000" w:rsidRPr="00000000">
              <w:rPr>
                <w:sz w:val="20"/>
                <w:szCs w:val="20"/>
                <w:rtl w:val="0"/>
              </w:rPr>
              <w:t xml:space="preserve">None</w:t>
            </w:r>
          </w:p>
        </w:tc>
      </w:tr>
      <w:tr>
        <w:trPr>
          <w:cantSplit w:val="0"/>
          <w:tblHeader w:val="0"/>
        </w:trPr>
        <w:tc>
          <w:tcPr/>
          <w:p w:rsidR="00000000" w:rsidDel="00000000" w:rsidP="00000000" w:rsidRDefault="00000000" w:rsidRPr="00000000" w14:paraId="00000186">
            <w:pPr>
              <w:spacing w:after="60" w:before="60" w:line="276" w:lineRule="auto"/>
              <w:rPr>
                <w:sz w:val="20"/>
                <w:szCs w:val="20"/>
              </w:rPr>
            </w:pPr>
            <w:r w:rsidDel="00000000" w:rsidR="00000000" w:rsidRPr="00000000">
              <w:rPr>
                <w:sz w:val="20"/>
                <w:szCs w:val="20"/>
                <w:rtl w:val="0"/>
              </w:rPr>
              <w:t xml:space="preserve">Exception flow(s):</w:t>
            </w:r>
          </w:p>
          <w:p w:rsidR="00000000" w:rsidDel="00000000" w:rsidP="00000000" w:rsidRDefault="00000000" w:rsidRPr="00000000" w14:paraId="00000187">
            <w:pPr>
              <w:numPr>
                <w:ilvl w:val="0"/>
                <w:numId w:val="8"/>
              </w:numPr>
              <w:spacing w:after="60" w:before="60" w:line="276" w:lineRule="auto"/>
              <w:ind w:left="720" w:hanging="360"/>
              <w:rPr>
                <w:sz w:val="20"/>
                <w:szCs w:val="20"/>
              </w:rPr>
            </w:pPr>
            <w:r w:rsidDel="00000000" w:rsidR="00000000" w:rsidRPr="00000000">
              <w:rPr>
                <w:sz w:val="20"/>
                <w:szCs w:val="20"/>
                <w:rtl w:val="0"/>
              </w:rPr>
              <w:t xml:space="preserve">If the user is not authenticated to the application, the ability to delete an assessment is not available.</w:t>
            </w:r>
          </w:p>
          <w:p w:rsidR="00000000" w:rsidDel="00000000" w:rsidP="00000000" w:rsidRDefault="00000000" w:rsidRPr="00000000" w14:paraId="00000188">
            <w:pPr>
              <w:numPr>
                <w:ilvl w:val="0"/>
                <w:numId w:val="8"/>
              </w:numPr>
              <w:spacing w:after="60" w:before="60" w:line="276" w:lineRule="auto"/>
              <w:ind w:left="720" w:hanging="360"/>
              <w:rPr>
                <w:sz w:val="20"/>
                <w:szCs w:val="20"/>
              </w:rPr>
            </w:pPr>
            <w:r w:rsidDel="00000000" w:rsidR="00000000" w:rsidRPr="00000000">
              <w:rPr>
                <w:sz w:val="20"/>
                <w:szCs w:val="20"/>
                <w:rtl w:val="0"/>
              </w:rPr>
              <w:t xml:space="preserve">If the user does not have any saved assessments, then this option is not active.</w:t>
            </w:r>
          </w:p>
        </w:tc>
      </w:tr>
      <w:tr>
        <w:trPr>
          <w:cantSplit w:val="0"/>
          <w:tblHeader w:val="0"/>
        </w:trPr>
        <w:tc>
          <w:tcPr/>
          <w:p w:rsidR="00000000" w:rsidDel="00000000" w:rsidP="00000000" w:rsidRDefault="00000000" w:rsidRPr="00000000" w14:paraId="00000189">
            <w:pPr>
              <w:spacing w:after="60" w:before="60" w:line="276" w:lineRule="auto"/>
              <w:rPr>
                <w:sz w:val="20"/>
                <w:szCs w:val="20"/>
              </w:rPr>
            </w:pPr>
            <w:r w:rsidDel="00000000" w:rsidR="00000000" w:rsidRPr="00000000">
              <w:rPr>
                <w:sz w:val="20"/>
                <w:szCs w:val="20"/>
                <w:rtl w:val="0"/>
              </w:rPr>
              <w:t xml:space="preserve">Postcondition:</w:t>
            </w:r>
          </w:p>
          <w:p w:rsidR="00000000" w:rsidDel="00000000" w:rsidP="00000000" w:rsidRDefault="00000000" w:rsidRPr="00000000" w14:paraId="0000018A">
            <w:pPr>
              <w:numPr>
                <w:ilvl w:val="0"/>
                <w:numId w:val="4"/>
              </w:numPr>
              <w:spacing w:after="60" w:before="60" w:line="276" w:lineRule="auto"/>
              <w:ind w:left="720" w:hanging="360"/>
              <w:rPr>
                <w:sz w:val="20"/>
                <w:szCs w:val="20"/>
              </w:rPr>
            </w:pPr>
            <w:r w:rsidDel="00000000" w:rsidR="00000000" w:rsidRPr="00000000">
              <w:rPr>
                <w:sz w:val="20"/>
                <w:szCs w:val="20"/>
                <w:rtl w:val="0"/>
              </w:rPr>
              <w:t xml:space="preserve">The system keeps the actual assessment data and removes any identifying information about the assessment and cuts the connection for use by the authenticated user.</w:t>
            </w:r>
          </w:p>
        </w:tc>
      </w:tr>
    </w:tbl>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pStyle w:val="Heading1"/>
        <w:rPr/>
      </w:pPr>
      <w:bookmarkStart w:colFirst="0" w:colLast="0" w:name="_3j2qqm3" w:id="19"/>
      <w:bookmarkEnd w:id="19"/>
      <w:r w:rsidDel="00000000" w:rsidR="00000000" w:rsidRPr="00000000">
        <w:br w:type="page"/>
      </w:r>
      <w:r w:rsidDel="00000000" w:rsidR="00000000" w:rsidRPr="00000000">
        <w:rPr>
          <w:rtl w:val="0"/>
        </w:rPr>
      </w:r>
    </w:p>
    <w:p w:rsidR="00000000" w:rsidDel="00000000" w:rsidP="00000000" w:rsidRDefault="00000000" w:rsidRPr="00000000" w14:paraId="0000018D">
      <w:pPr>
        <w:pStyle w:val="Heading2"/>
        <w:rPr/>
      </w:pPr>
      <w:bookmarkStart w:colFirst="0" w:colLast="0" w:name="_nmf14n" w:id="20"/>
      <w:bookmarkEnd w:id="20"/>
      <w:r w:rsidDel="00000000" w:rsidR="00000000" w:rsidRPr="00000000">
        <w:rPr>
          <w:rtl w:val="0"/>
        </w:rPr>
        <w:t xml:space="preserve">Special User Use Case Descriptions</w:t>
      </w:r>
    </w:p>
    <w:tbl>
      <w:tblPr>
        <w:tblStyle w:val="Table15"/>
        <w:tblW w:w="94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50"/>
        <w:tblGridChange w:id="0">
          <w:tblGrid>
            <w:gridCol w:w="9450"/>
          </w:tblGrid>
        </w:tblGridChange>
      </w:tblGrid>
      <w:tr>
        <w:trPr>
          <w:cantSplit w:val="0"/>
          <w:tblHeader w:val="0"/>
        </w:trPr>
        <w:tc>
          <w:tcPr/>
          <w:p w:rsidR="00000000" w:rsidDel="00000000" w:rsidP="00000000" w:rsidRDefault="00000000" w:rsidRPr="00000000" w14:paraId="0000018E">
            <w:pPr>
              <w:pStyle w:val="Heading3"/>
              <w:rPr/>
            </w:pPr>
            <w:bookmarkStart w:colFirst="0" w:colLast="0" w:name="_37m2jsg" w:id="21"/>
            <w:bookmarkEnd w:id="21"/>
            <w:r w:rsidDel="00000000" w:rsidR="00000000" w:rsidRPr="00000000">
              <w:rPr>
                <w:rtl w:val="0"/>
              </w:rPr>
              <w:t xml:space="preserve">Use Case 15: Granted Special Use Permissions</w:t>
            </w:r>
          </w:p>
        </w:tc>
      </w:tr>
      <w:tr>
        <w:trPr>
          <w:cantSplit w:val="0"/>
          <w:tblHeader w:val="0"/>
        </w:trPr>
        <w:tc>
          <w:tcPr/>
          <w:p w:rsidR="00000000" w:rsidDel="00000000" w:rsidP="00000000" w:rsidRDefault="00000000" w:rsidRPr="00000000" w14:paraId="0000018F">
            <w:pPr>
              <w:spacing w:after="60" w:before="60" w:line="276" w:lineRule="auto"/>
              <w:rPr>
                <w:sz w:val="20"/>
                <w:szCs w:val="20"/>
              </w:rPr>
            </w:pPr>
            <w:r w:rsidDel="00000000" w:rsidR="00000000" w:rsidRPr="00000000">
              <w:rPr>
                <w:sz w:val="20"/>
                <w:szCs w:val="20"/>
                <w:rtl w:val="0"/>
              </w:rPr>
              <w:t xml:space="preserve">Description: The system administrator may grant special use permissions to specific users for using assessment data, spanning one to many authenticated user’s data, for further research.  </w:t>
            </w:r>
          </w:p>
        </w:tc>
      </w:tr>
      <w:tr>
        <w:trPr>
          <w:cantSplit w:val="0"/>
          <w:tblHeader w:val="0"/>
        </w:trPr>
        <w:tc>
          <w:tcPr/>
          <w:p w:rsidR="00000000" w:rsidDel="00000000" w:rsidP="00000000" w:rsidRDefault="00000000" w:rsidRPr="00000000" w14:paraId="00000190">
            <w:pPr>
              <w:spacing w:after="60" w:before="60" w:line="276" w:lineRule="auto"/>
              <w:rPr>
                <w:sz w:val="20"/>
                <w:szCs w:val="20"/>
              </w:rPr>
            </w:pPr>
            <w:r w:rsidDel="00000000" w:rsidR="00000000" w:rsidRPr="00000000">
              <w:rPr>
                <w:sz w:val="20"/>
                <w:szCs w:val="20"/>
                <w:rtl w:val="0"/>
              </w:rPr>
              <w:t xml:space="preserve">Actor(s): Special User, Admin User</w:t>
            </w:r>
          </w:p>
        </w:tc>
      </w:tr>
      <w:tr>
        <w:trPr>
          <w:cantSplit w:val="0"/>
          <w:tblHeader w:val="0"/>
        </w:trPr>
        <w:tc>
          <w:tcPr/>
          <w:p w:rsidR="00000000" w:rsidDel="00000000" w:rsidP="00000000" w:rsidRDefault="00000000" w:rsidRPr="00000000" w14:paraId="00000191">
            <w:pPr>
              <w:spacing w:after="60" w:before="60" w:line="276" w:lineRule="auto"/>
              <w:rPr>
                <w:sz w:val="20"/>
                <w:szCs w:val="20"/>
              </w:rPr>
            </w:pPr>
            <w:r w:rsidDel="00000000" w:rsidR="00000000" w:rsidRPr="00000000">
              <w:rPr>
                <w:sz w:val="20"/>
                <w:szCs w:val="20"/>
                <w:rtl w:val="0"/>
              </w:rPr>
              <w:t xml:space="preserve">Precondition: </w:t>
            </w:r>
          </w:p>
          <w:p w:rsidR="00000000" w:rsidDel="00000000" w:rsidP="00000000" w:rsidRDefault="00000000" w:rsidRPr="00000000" w14:paraId="00000192">
            <w:pPr>
              <w:numPr>
                <w:ilvl w:val="0"/>
                <w:numId w:val="3"/>
              </w:numPr>
              <w:spacing w:after="60" w:before="60" w:line="276" w:lineRule="auto"/>
              <w:ind w:left="720" w:hanging="360"/>
              <w:rPr>
                <w:sz w:val="20"/>
                <w:szCs w:val="20"/>
              </w:rPr>
            </w:pPr>
            <w:r w:rsidDel="00000000" w:rsidR="00000000" w:rsidRPr="00000000">
              <w:rPr>
                <w:sz w:val="20"/>
                <w:szCs w:val="20"/>
                <w:rtl w:val="0"/>
              </w:rPr>
              <w:t xml:space="preserve">The application is active on the user’s device</w:t>
            </w:r>
          </w:p>
          <w:p w:rsidR="00000000" w:rsidDel="00000000" w:rsidP="00000000" w:rsidRDefault="00000000" w:rsidRPr="00000000" w14:paraId="00000193">
            <w:pPr>
              <w:numPr>
                <w:ilvl w:val="0"/>
                <w:numId w:val="3"/>
              </w:numPr>
              <w:spacing w:after="60" w:before="60" w:line="276" w:lineRule="auto"/>
              <w:ind w:left="720" w:hanging="360"/>
              <w:rPr>
                <w:sz w:val="20"/>
                <w:szCs w:val="20"/>
              </w:rPr>
            </w:pPr>
            <w:r w:rsidDel="00000000" w:rsidR="00000000" w:rsidRPr="00000000">
              <w:rPr>
                <w:sz w:val="20"/>
                <w:szCs w:val="20"/>
                <w:rtl w:val="0"/>
              </w:rPr>
              <w:t xml:space="preserve">The user must be authenticated to the application</w:t>
            </w:r>
          </w:p>
        </w:tc>
      </w:tr>
      <w:tr>
        <w:trPr>
          <w:cantSplit w:val="0"/>
          <w:tblHeader w:val="0"/>
        </w:trPr>
        <w:tc>
          <w:tcPr/>
          <w:p w:rsidR="00000000" w:rsidDel="00000000" w:rsidP="00000000" w:rsidRDefault="00000000" w:rsidRPr="00000000" w14:paraId="00000194">
            <w:pPr>
              <w:spacing w:after="60" w:before="60" w:line="276" w:lineRule="auto"/>
              <w:rPr>
                <w:color w:val="ff0000"/>
                <w:sz w:val="20"/>
                <w:szCs w:val="20"/>
              </w:rPr>
            </w:pPr>
            <w:r w:rsidDel="00000000" w:rsidR="00000000" w:rsidRPr="00000000">
              <w:rPr>
                <w:sz w:val="20"/>
                <w:szCs w:val="20"/>
                <w:rtl w:val="0"/>
              </w:rPr>
              <w:t xml:space="preserve">Trigger: An application user requests special use permissions.</w:t>
            </w:r>
            <w:r w:rsidDel="00000000" w:rsidR="00000000" w:rsidRPr="00000000">
              <w:rPr>
                <w:color w:val="ff0000"/>
                <w:sz w:val="20"/>
                <w:szCs w:val="20"/>
                <w:rtl w:val="0"/>
              </w:rPr>
              <w:t xml:space="preserve"> </w:t>
            </w:r>
          </w:p>
        </w:tc>
      </w:tr>
      <w:tr>
        <w:trPr>
          <w:cantSplit w:val="0"/>
          <w:tblHeader w:val="0"/>
        </w:trPr>
        <w:tc>
          <w:tcPr/>
          <w:p w:rsidR="00000000" w:rsidDel="00000000" w:rsidP="00000000" w:rsidRDefault="00000000" w:rsidRPr="00000000" w14:paraId="00000195">
            <w:pPr>
              <w:spacing w:after="60" w:before="60" w:line="276" w:lineRule="auto"/>
              <w:rPr>
                <w:sz w:val="20"/>
                <w:szCs w:val="20"/>
              </w:rPr>
            </w:pPr>
            <w:r w:rsidDel="00000000" w:rsidR="00000000" w:rsidRPr="00000000">
              <w:rPr>
                <w:sz w:val="20"/>
                <w:szCs w:val="20"/>
                <w:rtl w:val="0"/>
              </w:rPr>
              <w:t xml:space="preserve">Normal flow:</w:t>
            </w:r>
          </w:p>
          <w:p w:rsidR="00000000" w:rsidDel="00000000" w:rsidP="00000000" w:rsidRDefault="00000000" w:rsidRPr="00000000" w14:paraId="00000196">
            <w:pPr>
              <w:numPr>
                <w:ilvl w:val="0"/>
                <w:numId w:val="2"/>
              </w:numPr>
              <w:spacing w:after="60" w:before="60" w:line="276" w:lineRule="auto"/>
              <w:ind w:left="720" w:hanging="360"/>
              <w:rPr>
                <w:sz w:val="20"/>
                <w:szCs w:val="20"/>
              </w:rPr>
            </w:pPr>
            <w:r w:rsidDel="00000000" w:rsidR="00000000" w:rsidRPr="00000000">
              <w:rPr>
                <w:sz w:val="20"/>
                <w:szCs w:val="20"/>
                <w:rtl w:val="0"/>
              </w:rPr>
              <w:t xml:space="preserve">The application’s home screen is active and open</w:t>
            </w:r>
          </w:p>
          <w:p w:rsidR="00000000" w:rsidDel="00000000" w:rsidP="00000000" w:rsidRDefault="00000000" w:rsidRPr="00000000" w14:paraId="00000197">
            <w:pPr>
              <w:numPr>
                <w:ilvl w:val="0"/>
                <w:numId w:val="2"/>
              </w:numPr>
              <w:spacing w:after="60" w:before="60" w:line="276" w:lineRule="auto"/>
              <w:ind w:left="720" w:hanging="360"/>
              <w:rPr>
                <w:sz w:val="20"/>
                <w:szCs w:val="20"/>
              </w:rPr>
            </w:pPr>
            <w:r w:rsidDel="00000000" w:rsidR="00000000" w:rsidRPr="00000000">
              <w:rPr>
                <w:sz w:val="20"/>
                <w:szCs w:val="20"/>
                <w:rtl w:val="0"/>
              </w:rPr>
              <w:t xml:space="preserve">The user selects the special use request option</w:t>
            </w:r>
          </w:p>
          <w:p w:rsidR="00000000" w:rsidDel="00000000" w:rsidP="00000000" w:rsidRDefault="00000000" w:rsidRPr="00000000" w14:paraId="00000198">
            <w:pPr>
              <w:numPr>
                <w:ilvl w:val="0"/>
                <w:numId w:val="2"/>
              </w:numPr>
              <w:spacing w:after="60" w:before="60" w:line="276" w:lineRule="auto"/>
              <w:ind w:left="720" w:hanging="360"/>
              <w:rPr>
                <w:sz w:val="20"/>
                <w:szCs w:val="20"/>
              </w:rPr>
            </w:pPr>
            <w:r w:rsidDel="00000000" w:rsidR="00000000" w:rsidRPr="00000000">
              <w:rPr>
                <w:sz w:val="20"/>
                <w:szCs w:val="20"/>
                <w:rtl w:val="0"/>
              </w:rPr>
              <w:t xml:space="preserve">The user provides rationale for why special use should be granted</w:t>
            </w:r>
          </w:p>
          <w:p w:rsidR="00000000" w:rsidDel="00000000" w:rsidP="00000000" w:rsidRDefault="00000000" w:rsidRPr="00000000" w14:paraId="00000199">
            <w:pPr>
              <w:numPr>
                <w:ilvl w:val="1"/>
                <w:numId w:val="2"/>
              </w:numPr>
              <w:spacing w:after="60" w:before="60" w:line="276" w:lineRule="auto"/>
              <w:ind w:left="1440" w:hanging="360"/>
              <w:rPr>
                <w:sz w:val="20"/>
                <w:szCs w:val="20"/>
              </w:rPr>
            </w:pPr>
            <w:r w:rsidDel="00000000" w:rsidR="00000000" w:rsidRPr="00000000">
              <w:rPr>
                <w:sz w:val="20"/>
                <w:szCs w:val="20"/>
                <w:rtl w:val="0"/>
              </w:rPr>
              <w:t xml:space="preserve">Additional information may be request via email before special use is granted</w:t>
            </w:r>
          </w:p>
          <w:p w:rsidR="00000000" w:rsidDel="00000000" w:rsidP="00000000" w:rsidRDefault="00000000" w:rsidRPr="00000000" w14:paraId="0000019A">
            <w:pPr>
              <w:numPr>
                <w:ilvl w:val="0"/>
                <w:numId w:val="2"/>
              </w:numPr>
              <w:spacing w:after="60" w:before="60" w:line="276" w:lineRule="auto"/>
              <w:ind w:left="720" w:hanging="360"/>
              <w:rPr>
                <w:sz w:val="20"/>
                <w:szCs w:val="20"/>
              </w:rPr>
            </w:pPr>
            <w:r w:rsidDel="00000000" w:rsidR="00000000" w:rsidRPr="00000000">
              <w:rPr>
                <w:sz w:val="20"/>
                <w:szCs w:val="20"/>
                <w:rtl w:val="0"/>
              </w:rPr>
              <w:t xml:space="preserve">The user is returned to the application’s home screen</w:t>
            </w:r>
          </w:p>
          <w:p w:rsidR="00000000" w:rsidDel="00000000" w:rsidP="00000000" w:rsidRDefault="00000000" w:rsidRPr="00000000" w14:paraId="0000019B">
            <w:pPr>
              <w:numPr>
                <w:ilvl w:val="0"/>
                <w:numId w:val="2"/>
              </w:numPr>
              <w:spacing w:after="60" w:before="60" w:line="276" w:lineRule="auto"/>
              <w:ind w:left="720" w:hanging="360"/>
              <w:rPr>
                <w:sz w:val="20"/>
                <w:szCs w:val="20"/>
              </w:rPr>
            </w:pPr>
            <w:r w:rsidDel="00000000" w:rsidR="00000000" w:rsidRPr="00000000">
              <w:rPr>
                <w:sz w:val="20"/>
                <w:szCs w:val="20"/>
                <w:rtl w:val="0"/>
              </w:rPr>
              <w:t xml:space="preserve">The Admin User must use the Authenticate System Admin use case to authenticate to the Hosting Site</w:t>
            </w:r>
          </w:p>
          <w:p w:rsidR="00000000" w:rsidDel="00000000" w:rsidP="00000000" w:rsidRDefault="00000000" w:rsidRPr="00000000" w14:paraId="0000019C">
            <w:pPr>
              <w:numPr>
                <w:ilvl w:val="0"/>
                <w:numId w:val="2"/>
              </w:numPr>
              <w:spacing w:after="60" w:before="60" w:line="276" w:lineRule="auto"/>
              <w:ind w:left="720" w:hanging="360"/>
              <w:rPr>
                <w:sz w:val="20"/>
                <w:szCs w:val="20"/>
              </w:rPr>
            </w:pPr>
            <w:r w:rsidDel="00000000" w:rsidR="00000000" w:rsidRPr="00000000">
              <w:rPr>
                <w:sz w:val="20"/>
                <w:szCs w:val="20"/>
                <w:rtl w:val="0"/>
              </w:rPr>
              <w:t xml:space="preserve">The Admin User must then follow the Manage Users use case to grant/remove special use permissions for individual users</w:t>
            </w:r>
          </w:p>
          <w:p w:rsidR="00000000" w:rsidDel="00000000" w:rsidP="00000000" w:rsidRDefault="00000000" w:rsidRPr="00000000" w14:paraId="0000019D">
            <w:pPr>
              <w:numPr>
                <w:ilvl w:val="1"/>
                <w:numId w:val="2"/>
              </w:numPr>
              <w:spacing w:after="60" w:before="60" w:line="276" w:lineRule="auto"/>
              <w:ind w:left="1440" w:hanging="360"/>
              <w:rPr>
                <w:sz w:val="20"/>
                <w:szCs w:val="20"/>
              </w:rPr>
            </w:pPr>
            <w:r w:rsidDel="00000000" w:rsidR="00000000" w:rsidRPr="00000000">
              <w:rPr>
                <w:sz w:val="20"/>
                <w:szCs w:val="20"/>
                <w:rtl w:val="0"/>
              </w:rPr>
              <w:t xml:space="preserve">If special use permissions are granted, the user must logoff and login to the application to see any new functionality granted as part of special use.</w:t>
            </w:r>
          </w:p>
          <w:p w:rsidR="00000000" w:rsidDel="00000000" w:rsidP="00000000" w:rsidRDefault="00000000" w:rsidRPr="00000000" w14:paraId="0000019E">
            <w:pPr>
              <w:numPr>
                <w:ilvl w:val="1"/>
                <w:numId w:val="2"/>
              </w:numPr>
              <w:spacing w:after="60" w:before="60" w:line="276" w:lineRule="auto"/>
              <w:ind w:left="1440" w:hanging="360"/>
              <w:rPr>
                <w:sz w:val="20"/>
                <w:szCs w:val="20"/>
              </w:rPr>
            </w:pPr>
            <w:r w:rsidDel="00000000" w:rsidR="00000000" w:rsidRPr="00000000">
              <w:rPr>
                <w:sz w:val="20"/>
                <w:szCs w:val="20"/>
                <w:rtl w:val="0"/>
              </w:rPr>
              <w:t xml:space="preserve">If special use permissions are removed, the user will be logged out of the application via the Admin User through the Hosting Site.  On the next login by the user, the user will no longer see any special use functionality.</w:t>
            </w:r>
          </w:p>
        </w:tc>
      </w:tr>
      <w:tr>
        <w:trPr>
          <w:cantSplit w:val="0"/>
          <w:tblHeader w:val="0"/>
        </w:trPr>
        <w:tc>
          <w:tcPr/>
          <w:p w:rsidR="00000000" w:rsidDel="00000000" w:rsidP="00000000" w:rsidRDefault="00000000" w:rsidRPr="00000000" w14:paraId="0000019F">
            <w:pPr>
              <w:spacing w:after="60" w:before="60" w:line="276" w:lineRule="auto"/>
              <w:rPr>
                <w:sz w:val="20"/>
                <w:szCs w:val="20"/>
              </w:rPr>
            </w:pPr>
            <w:r w:rsidDel="00000000" w:rsidR="00000000" w:rsidRPr="00000000">
              <w:rPr>
                <w:sz w:val="20"/>
                <w:szCs w:val="20"/>
                <w:rtl w:val="0"/>
              </w:rPr>
              <w:t xml:space="preserve">Alternate flow(s): None</w:t>
            </w:r>
          </w:p>
        </w:tc>
      </w:tr>
      <w:tr>
        <w:trPr>
          <w:cantSplit w:val="0"/>
          <w:tblHeader w:val="0"/>
        </w:trPr>
        <w:tc>
          <w:tcPr/>
          <w:p w:rsidR="00000000" w:rsidDel="00000000" w:rsidP="00000000" w:rsidRDefault="00000000" w:rsidRPr="00000000" w14:paraId="000001A0">
            <w:pPr>
              <w:spacing w:after="60" w:before="60" w:line="276" w:lineRule="auto"/>
              <w:rPr>
                <w:sz w:val="20"/>
                <w:szCs w:val="20"/>
              </w:rPr>
            </w:pPr>
            <w:r w:rsidDel="00000000" w:rsidR="00000000" w:rsidRPr="00000000">
              <w:rPr>
                <w:sz w:val="20"/>
                <w:szCs w:val="20"/>
                <w:rtl w:val="0"/>
              </w:rPr>
              <w:t xml:space="preserve">Exception flow(s): None</w:t>
            </w:r>
          </w:p>
        </w:tc>
      </w:tr>
      <w:tr>
        <w:trPr>
          <w:cantSplit w:val="0"/>
          <w:tblHeader w:val="0"/>
        </w:trPr>
        <w:tc>
          <w:tcPr/>
          <w:p w:rsidR="00000000" w:rsidDel="00000000" w:rsidP="00000000" w:rsidRDefault="00000000" w:rsidRPr="00000000" w14:paraId="000001A1">
            <w:pPr>
              <w:spacing w:after="60" w:before="60" w:line="276" w:lineRule="auto"/>
              <w:rPr>
                <w:sz w:val="20"/>
                <w:szCs w:val="20"/>
              </w:rPr>
            </w:pPr>
            <w:r w:rsidDel="00000000" w:rsidR="00000000" w:rsidRPr="00000000">
              <w:rPr>
                <w:sz w:val="20"/>
                <w:szCs w:val="20"/>
                <w:rtl w:val="0"/>
              </w:rPr>
              <w:t xml:space="preserve">Postcondition:</w:t>
            </w:r>
          </w:p>
          <w:p w:rsidR="00000000" w:rsidDel="00000000" w:rsidP="00000000" w:rsidRDefault="00000000" w:rsidRPr="00000000" w14:paraId="000001A2">
            <w:pPr>
              <w:numPr>
                <w:ilvl w:val="0"/>
                <w:numId w:val="1"/>
              </w:numPr>
              <w:spacing w:after="60" w:before="60" w:line="276" w:lineRule="auto"/>
              <w:ind w:left="720" w:hanging="360"/>
              <w:rPr>
                <w:sz w:val="20"/>
                <w:szCs w:val="20"/>
              </w:rPr>
            </w:pPr>
            <w:r w:rsidDel="00000000" w:rsidR="00000000" w:rsidRPr="00000000">
              <w:rPr>
                <w:sz w:val="20"/>
                <w:szCs w:val="20"/>
                <w:rtl w:val="0"/>
              </w:rPr>
              <w:t xml:space="preserve">The user is either granted special use permission or not.</w:t>
            </w:r>
          </w:p>
          <w:p w:rsidR="00000000" w:rsidDel="00000000" w:rsidP="00000000" w:rsidRDefault="00000000" w:rsidRPr="00000000" w14:paraId="000001A3">
            <w:pPr>
              <w:numPr>
                <w:ilvl w:val="0"/>
                <w:numId w:val="1"/>
              </w:numPr>
              <w:spacing w:after="60" w:before="60" w:line="276" w:lineRule="auto"/>
              <w:ind w:left="720" w:hanging="360"/>
              <w:rPr>
                <w:sz w:val="20"/>
                <w:szCs w:val="20"/>
              </w:rPr>
            </w:pPr>
            <w:r w:rsidDel="00000000" w:rsidR="00000000" w:rsidRPr="00000000">
              <w:rPr>
                <w:sz w:val="20"/>
                <w:szCs w:val="20"/>
                <w:rtl w:val="0"/>
              </w:rPr>
              <w:t xml:space="preserve">Additional functionality is made available to special use users (ex: Viewing Aggregated Assessments, Exporting Aggregated Assessments)</w:t>
            </w:r>
          </w:p>
        </w:tc>
      </w:tr>
    </w:tbl>
    <w:p w:rsidR="00000000" w:rsidDel="00000000" w:rsidP="00000000" w:rsidRDefault="00000000" w:rsidRPr="00000000" w14:paraId="000001A4">
      <w:pPr>
        <w:rPr/>
      </w:pPr>
      <w:r w:rsidDel="00000000" w:rsidR="00000000" w:rsidRPr="00000000">
        <w:br w:type="page"/>
      </w:r>
      <w:r w:rsidDel="00000000" w:rsidR="00000000" w:rsidRPr="00000000">
        <w:rPr>
          <w:rtl w:val="0"/>
        </w:rPr>
      </w:r>
    </w:p>
    <w:p w:rsidR="00000000" w:rsidDel="00000000" w:rsidP="00000000" w:rsidRDefault="00000000" w:rsidRPr="00000000" w14:paraId="000001A5">
      <w:pPr>
        <w:rPr/>
      </w:pPr>
      <w:r w:rsidDel="00000000" w:rsidR="00000000" w:rsidRPr="00000000">
        <w:rPr>
          <w:rtl w:val="0"/>
        </w:rPr>
      </w:r>
    </w:p>
    <w:tbl>
      <w:tblPr>
        <w:tblStyle w:val="Table16"/>
        <w:tblW w:w="94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50"/>
        <w:tblGridChange w:id="0">
          <w:tblGrid>
            <w:gridCol w:w="9450"/>
          </w:tblGrid>
        </w:tblGridChange>
      </w:tblGrid>
      <w:tr>
        <w:trPr>
          <w:cantSplit w:val="0"/>
          <w:tblHeader w:val="0"/>
        </w:trPr>
        <w:tc>
          <w:tcPr/>
          <w:p w:rsidR="00000000" w:rsidDel="00000000" w:rsidP="00000000" w:rsidRDefault="00000000" w:rsidRPr="00000000" w14:paraId="000001A6">
            <w:pPr>
              <w:pStyle w:val="Heading3"/>
              <w:rPr/>
            </w:pPr>
            <w:bookmarkStart w:colFirst="0" w:colLast="0" w:name="_1mrcu09" w:id="22"/>
            <w:bookmarkEnd w:id="22"/>
            <w:r w:rsidDel="00000000" w:rsidR="00000000" w:rsidRPr="00000000">
              <w:rPr>
                <w:rtl w:val="0"/>
              </w:rPr>
              <w:t xml:space="preserve">Use Case 16: View Aggregate Assessments</w:t>
            </w:r>
          </w:p>
        </w:tc>
      </w:tr>
      <w:tr>
        <w:trPr>
          <w:cantSplit w:val="0"/>
          <w:tblHeader w:val="0"/>
        </w:trPr>
        <w:tc>
          <w:tcPr/>
          <w:p w:rsidR="00000000" w:rsidDel="00000000" w:rsidP="00000000" w:rsidRDefault="00000000" w:rsidRPr="00000000" w14:paraId="000001A7">
            <w:pPr>
              <w:spacing w:after="60" w:before="60" w:line="276" w:lineRule="auto"/>
              <w:rPr>
                <w:sz w:val="20"/>
                <w:szCs w:val="20"/>
              </w:rPr>
            </w:pPr>
            <w:r w:rsidDel="00000000" w:rsidR="00000000" w:rsidRPr="00000000">
              <w:rPr>
                <w:sz w:val="20"/>
                <w:szCs w:val="20"/>
                <w:rtl w:val="0"/>
              </w:rPr>
              <w:t xml:space="preserve">Description: The application provides the ability for a user to view any/all saved assessments.  The user is allowed to view assessments saved by any other user that are in the system.  This functionality is only available to users granted special permission.</w:t>
            </w:r>
          </w:p>
        </w:tc>
      </w:tr>
      <w:tr>
        <w:trPr>
          <w:cantSplit w:val="0"/>
          <w:tblHeader w:val="0"/>
        </w:trPr>
        <w:tc>
          <w:tcPr/>
          <w:p w:rsidR="00000000" w:rsidDel="00000000" w:rsidP="00000000" w:rsidRDefault="00000000" w:rsidRPr="00000000" w14:paraId="000001A8">
            <w:pPr>
              <w:spacing w:after="60" w:before="60" w:line="276" w:lineRule="auto"/>
              <w:rPr>
                <w:sz w:val="20"/>
                <w:szCs w:val="20"/>
              </w:rPr>
            </w:pPr>
            <w:r w:rsidDel="00000000" w:rsidR="00000000" w:rsidRPr="00000000">
              <w:rPr>
                <w:sz w:val="20"/>
                <w:szCs w:val="20"/>
                <w:rtl w:val="0"/>
              </w:rPr>
              <w:t xml:space="preserve">Actor(s): Special User</w:t>
            </w:r>
          </w:p>
        </w:tc>
      </w:tr>
      <w:tr>
        <w:trPr>
          <w:cantSplit w:val="0"/>
          <w:tblHeader w:val="0"/>
        </w:trPr>
        <w:tc>
          <w:tcPr/>
          <w:p w:rsidR="00000000" w:rsidDel="00000000" w:rsidP="00000000" w:rsidRDefault="00000000" w:rsidRPr="00000000" w14:paraId="000001A9">
            <w:pPr>
              <w:spacing w:after="60" w:before="60" w:line="276" w:lineRule="auto"/>
              <w:rPr>
                <w:sz w:val="20"/>
                <w:szCs w:val="20"/>
              </w:rPr>
            </w:pPr>
            <w:r w:rsidDel="00000000" w:rsidR="00000000" w:rsidRPr="00000000">
              <w:rPr>
                <w:sz w:val="20"/>
                <w:szCs w:val="20"/>
                <w:rtl w:val="0"/>
              </w:rPr>
              <w:t xml:space="preserve">Precondition: </w:t>
            </w:r>
          </w:p>
          <w:p w:rsidR="00000000" w:rsidDel="00000000" w:rsidP="00000000" w:rsidRDefault="00000000" w:rsidRPr="00000000" w14:paraId="000001AA">
            <w:pPr>
              <w:numPr>
                <w:ilvl w:val="0"/>
                <w:numId w:val="3"/>
              </w:numPr>
              <w:spacing w:after="60" w:before="60" w:line="276" w:lineRule="auto"/>
              <w:ind w:left="720" w:hanging="360"/>
              <w:rPr>
                <w:sz w:val="20"/>
                <w:szCs w:val="20"/>
              </w:rPr>
            </w:pPr>
            <w:r w:rsidDel="00000000" w:rsidR="00000000" w:rsidRPr="00000000">
              <w:rPr>
                <w:sz w:val="20"/>
                <w:szCs w:val="20"/>
                <w:rtl w:val="0"/>
              </w:rPr>
              <w:t xml:space="preserve">The application is active on the user’s device</w:t>
            </w:r>
          </w:p>
          <w:p w:rsidR="00000000" w:rsidDel="00000000" w:rsidP="00000000" w:rsidRDefault="00000000" w:rsidRPr="00000000" w14:paraId="000001AB">
            <w:pPr>
              <w:numPr>
                <w:ilvl w:val="0"/>
                <w:numId w:val="3"/>
              </w:numPr>
              <w:spacing w:after="60" w:before="60" w:line="276" w:lineRule="auto"/>
              <w:ind w:left="720" w:hanging="360"/>
              <w:rPr>
                <w:sz w:val="20"/>
                <w:szCs w:val="20"/>
              </w:rPr>
            </w:pPr>
            <w:r w:rsidDel="00000000" w:rsidR="00000000" w:rsidRPr="00000000">
              <w:rPr>
                <w:sz w:val="20"/>
                <w:szCs w:val="20"/>
                <w:rtl w:val="0"/>
              </w:rPr>
              <w:t xml:space="preserve">The user must be authenticated to the application</w:t>
            </w:r>
          </w:p>
          <w:p w:rsidR="00000000" w:rsidDel="00000000" w:rsidP="00000000" w:rsidRDefault="00000000" w:rsidRPr="00000000" w14:paraId="000001AC">
            <w:pPr>
              <w:numPr>
                <w:ilvl w:val="0"/>
                <w:numId w:val="3"/>
              </w:numPr>
              <w:spacing w:after="60" w:before="60" w:line="276" w:lineRule="auto"/>
              <w:ind w:left="720" w:hanging="360"/>
              <w:rPr>
                <w:sz w:val="20"/>
                <w:szCs w:val="20"/>
              </w:rPr>
            </w:pPr>
            <w:r w:rsidDel="00000000" w:rsidR="00000000" w:rsidRPr="00000000">
              <w:rPr>
                <w:sz w:val="20"/>
                <w:szCs w:val="20"/>
                <w:rtl w:val="0"/>
              </w:rPr>
              <w:t xml:space="preserve">The user must be granted special use permission</w:t>
            </w:r>
          </w:p>
          <w:p w:rsidR="00000000" w:rsidDel="00000000" w:rsidP="00000000" w:rsidRDefault="00000000" w:rsidRPr="00000000" w14:paraId="000001AD">
            <w:pPr>
              <w:numPr>
                <w:ilvl w:val="0"/>
                <w:numId w:val="3"/>
              </w:numPr>
              <w:spacing w:after="60" w:before="60" w:line="276" w:lineRule="auto"/>
              <w:ind w:left="720" w:hanging="360"/>
              <w:rPr>
                <w:sz w:val="20"/>
                <w:szCs w:val="20"/>
              </w:rPr>
            </w:pPr>
            <w:r w:rsidDel="00000000" w:rsidR="00000000" w:rsidRPr="00000000">
              <w:rPr>
                <w:sz w:val="20"/>
                <w:szCs w:val="20"/>
                <w:rtl w:val="0"/>
              </w:rPr>
              <w:t xml:space="preserve">The application has saved assessments</w:t>
            </w:r>
          </w:p>
        </w:tc>
      </w:tr>
      <w:tr>
        <w:trPr>
          <w:cantSplit w:val="0"/>
          <w:tblHeader w:val="0"/>
        </w:trPr>
        <w:tc>
          <w:tcPr/>
          <w:p w:rsidR="00000000" w:rsidDel="00000000" w:rsidP="00000000" w:rsidRDefault="00000000" w:rsidRPr="00000000" w14:paraId="000001AE">
            <w:pPr>
              <w:spacing w:after="60" w:before="60" w:line="276" w:lineRule="auto"/>
              <w:rPr>
                <w:sz w:val="20"/>
                <w:szCs w:val="20"/>
              </w:rPr>
            </w:pPr>
            <w:r w:rsidDel="00000000" w:rsidR="00000000" w:rsidRPr="00000000">
              <w:rPr>
                <w:sz w:val="20"/>
                <w:szCs w:val="20"/>
                <w:rtl w:val="0"/>
              </w:rPr>
              <w:t xml:space="preserve">Trigger: The user selects the option to view all saved assessments.  The option must be something selectable by the user to have intent to learn about the application.  </w:t>
            </w:r>
          </w:p>
        </w:tc>
      </w:tr>
      <w:tr>
        <w:trPr>
          <w:cantSplit w:val="0"/>
          <w:tblHeader w:val="0"/>
        </w:trPr>
        <w:tc>
          <w:tcPr/>
          <w:p w:rsidR="00000000" w:rsidDel="00000000" w:rsidP="00000000" w:rsidRDefault="00000000" w:rsidRPr="00000000" w14:paraId="000001AF">
            <w:pPr>
              <w:spacing w:after="60" w:before="60" w:line="276" w:lineRule="auto"/>
              <w:rPr>
                <w:sz w:val="20"/>
                <w:szCs w:val="20"/>
              </w:rPr>
            </w:pPr>
            <w:r w:rsidDel="00000000" w:rsidR="00000000" w:rsidRPr="00000000">
              <w:rPr>
                <w:sz w:val="20"/>
                <w:szCs w:val="20"/>
                <w:rtl w:val="0"/>
              </w:rPr>
              <w:t xml:space="preserve">Normal flow:</w:t>
            </w:r>
          </w:p>
          <w:p w:rsidR="00000000" w:rsidDel="00000000" w:rsidP="00000000" w:rsidRDefault="00000000" w:rsidRPr="00000000" w14:paraId="000001B0">
            <w:pPr>
              <w:numPr>
                <w:ilvl w:val="0"/>
                <w:numId w:val="2"/>
              </w:numPr>
              <w:spacing w:after="60" w:before="60" w:line="276" w:lineRule="auto"/>
              <w:ind w:left="720" w:hanging="360"/>
              <w:rPr>
                <w:sz w:val="20"/>
                <w:szCs w:val="20"/>
              </w:rPr>
            </w:pPr>
            <w:r w:rsidDel="00000000" w:rsidR="00000000" w:rsidRPr="00000000">
              <w:rPr>
                <w:sz w:val="20"/>
                <w:szCs w:val="20"/>
                <w:rtl w:val="0"/>
              </w:rPr>
              <w:t xml:space="preserve">The user selects the option to view all saved assessments, across different authenticated users</w:t>
            </w:r>
          </w:p>
          <w:p w:rsidR="00000000" w:rsidDel="00000000" w:rsidP="00000000" w:rsidRDefault="00000000" w:rsidRPr="00000000" w14:paraId="000001B1">
            <w:pPr>
              <w:numPr>
                <w:ilvl w:val="0"/>
                <w:numId w:val="2"/>
              </w:numPr>
              <w:spacing w:after="60" w:before="60" w:line="276" w:lineRule="auto"/>
              <w:ind w:left="720" w:hanging="360"/>
              <w:rPr>
                <w:del w:author="kirk hedlich" w:id="9" w:date="2021-09-26T20:34:00Z"/>
                <w:sz w:val="20"/>
                <w:szCs w:val="20"/>
              </w:rPr>
            </w:pPr>
            <w:del w:author="kirk hedlich" w:id="9" w:date="2021-09-26T20:34:00Z">
              <w:r w:rsidDel="00000000" w:rsidR="00000000" w:rsidRPr="00000000">
                <w:rPr>
                  <w:sz w:val="20"/>
                  <w:szCs w:val="20"/>
                  <w:rtl w:val="0"/>
                </w:rPr>
                <w:delText xml:space="preserve">The application recalls all saved assessments in the system</w:delText>
              </w:r>
            </w:del>
          </w:p>
          <w:p w:rsidR="00000000" w:rsidDel="00000000" w:rsidP="00000000" w:rsidRDefault="00000000" w:rsidRPr="00000000" w14:paraId="000001B2">
            <w:pPr>
              <w:numPr>
                <w:ilvl w:val="0"/>
                <w:numId w:val="2"/>
              </w:numPr>
              <w:spacing w:after="60" w:before="60" w:line="276" w:lineRule="auto"/>
              <w:ind w:left="720" w:hanging="360"/>
              <w:rPr>
                <w:sz w:val="20"/>
                <w:szCs w:val="20"/>
              </w:rPr>
            </w:pPr>
            <w:r w:rsidDel="00000000" w:rsidR="00000000" w:rsidRPr="00000000">
              <w:rPr>
                <w:sz w:val="20"/>
                <w:szCs w:val="20"/>
                <w:rtl w:val="0"/>
              </w:rPr>
              <w:t xml:space="preserve">The application displays the listing of saved assessments to the user</w:t>
            </w:r>
          </w:p>
          <w:p w:rsidR="00000000" w:rsidDel="00000000" w:rsidP="00000000" w:rsidRDefault="00000000" w:rsidRPr="00000000" w14:paraId="000001B3">
            <w:pPr>
              <w:numPr>
                <w:ilvl w:val="0"/>
                <w:numId w:val="2"/>
              </w:numPr>
              <w:spacing w:after="60" w:before="60" w:line="276" w:lineRule="auto"/>
              <w:ind w:left="720" w:hanging="360"/>
              <w:rPr>
                <w:sz w:val="20"/>
                <w:szCs w:val="20"/>
              </w:rPr>
            </w:pPr>
            <w:r w:rsidDel="00000000" w:rsidR="00000000" w:rsidRPr="00000000">
              <w:rPr>
                <w:sz w:val="20"/>
                <w:szCs w:val="20"/>
                <w:rtl w:val="0"/>
              </w:rPr>
              <w:t xml:space="preserve">When the user is finished viewing the aggregated assessments listing, the user closes the view</w:t>
            </w:r>
          </w:p>
          <w:p w:rsidR="00000000" w:rsidDel="00000000" w:rsidP="00000000" w:rsidRDefault="00000000" w:rsidRPr="00000000" w14:paraId="000001B4">
            <w:pPr>
              <w:numPr>
                <w:ilvl w:val="1"/>
                <w:numId w:val="2"/>
              </w:numPr>
              <w:spacing w:after="60" w:before="60" w:line="276" w:lineRule="auto"/>
              <w:ind w:left="1440" w:hanging="360"/>
              <w:rPr>
                <w:sz w:val="20"/>
                <w:szCs w:val="20"/>
              </w:rPr>
            </w:pPr>
            <w:r w:rsidDel="00000000" w:rsidR="00000000" w:rsidRPr="00000000">
              <w:rPr>
                <w:sz w:val="20"/>
                <w:szCs w:val="20"/>
                <w:rtl w:val="0"/>
              </w:rPr>
              <w:t xml:space="preserve">The application returns to being an application user</w:t>
            </w:r>
          </w:p>
          <w:p w:rsidR="00000000" w:rsidDel="00000000" w:rsidP="00000000" w:rsidRDefault="00000000" w:rsidRPr="00000000" w14:paraId="000001B5">
            <w:pPr>
              <w:numPr>
                <w:ilvl w:val="1"/>
                <w:numId w:val="2"/>
              </w:numPr>
              <w:spacing w:after="60" w:before="60" w:line="276" w:lineRule="auto"/>
              <w:ind w:left="1440" w:hanging="360"/>
              <w:rPr>
                <w:sz w:val="20"/>
                <w:szCs w:val="20"/>
              </w:rPr>
            </w:pPr>
            <w:r w:rsidDel="00000000" w:rsidR="00000000" w:rsidRPr="00000000">
              <w:rPr>
                <w:sz w:val="20"/>
                <w:szCs w:val="20"/>
                <w:rtl w:val="0"/>
              </w:rPr>
              <w:t xml:space="preserve">The application displays the application’s default screen</w:t>
            </w:r>
          </w:p>
        </w:tc>
      </w:tr>
      <w:tr>
        <w:trPr>
          <w:cantSplit w:val="0"/>
          <w:tblHeader w:val="0"/>
        </w:trPr>
        <w:tc>
          <w:tcPr/>
          <w:p w:rsidR="00000000" w:rsidDel="00000000" w:rsidP="00000000" w:rsidRDefault="00000000" w:rsidRPr="00000000" w14:paraId="000001B6">
            <w:pPr>
              <w:spacing w:after="60" w:before="60" w:line="276" w:lineRule="auto"/>
              <w:rPr>
                <w:sz w:val="20"/>
                <w:szCs w:val="20"/>
              </w:rPr>
            </w:pPr>
            <w:r w:rsidDel="00000000" w:rsidR="00000000" w:rsidRPr="00000000">
              <w:rPr>
                <w:sz w:val="20"/>
                <w:szCs w:val="20"/>
                <w:rtl w:val="0"/>
              </w:rPr>
              <w:t xml:space="preserve">Alternate flow(s): None</w:t>
            </w:r>
          </w:p>
        </w:tc>
      </w:tr>
      <w:tr>
        <w:trPr>
          <w:cantSplit w:val="0"/>
          <w:tblHeader w:val="0"/>
        </w:trPr>
        <w:tc>
          <w:tcPr/>
          <w:p w:rsidR="00000000" w:rsidDel="00000000" w:rsidP="00000000" w:rsidRDefault="00000000" w:rsidRPr="00000000" w14:paraId="000001B7">
            <w:pPr>
              <w:spacing w:after="60" w:before="60" w:line="276" w:lineRule="auto"/>
              <w:rPr>
                <w:sz w:val="20"/>
                <w:szCs w:val="20"/>
              </w:rPr>
            </w:pPr>
            <w:r w:rsidDel="00000000" w:rsidR="00000000" w:rsidRPr="00000000">
              <w:rPr>
                <w:sz w:val="20"/>
                <w:szCs w:val="20"/>
                <w:rtl w:val="0"/>
              </w:rPr>
              <w:t xml:space="preserve">Exception flow(s):</w:t>
            </w:r>
          </w:p>
          <w:p w:rsidR="00000000" w:rsidDel="00000000" w:rsidP="00000000" w:rsidRDefault="00000000" w:rsidRPr="00000000" w14:paraId="000001B8">
            <w:pPr>
              <w:numPr>
                <w:ilvl w:val="0"/>
                <w:numId w:val="8"/>
              </w:numPr>
              <w:spacing w:after="60" w:before="60" w:line="276" w:lineRule="auto"/>
              <w:ind w:left="720" w:hanging="360"/>
              <w:rPr>
                <w:sz w:val="20"/>
                <w:szCs w:val="20"/>
              </w:rPr>
            </w:pPr>
            <w:r w:rsidDel="00000000" w:rsidR="00000000" w:rsidRPr="00000000">
              <w:rPr>
                <w:sz w:val="20"/>
                <w:szCs w:val="20"/>
                <w:rtl w:val="0"/>
              </w:rPr>
              <w:t xml:space="preserve">If the user does not have special use permissions, the ability to view the aggregated saved assessments is not available.</w:t>
            </w:r>
          </w:p>
          <w:p w:rsidR="00000000" w:rsidDel="00000000" w:rsidP="00000000" w:rsidRDefault="00000000" w:rsidRPr="00000000" w14:paraId="000001B9">
            <w:pPr>
              <w:numPr>
                <w:ilvl w:val="0"/>
                <w:numId w:val="8"/>
              </w:numPr>
              <w:spacing w:after="60" w:before="60" w:line="276" w:lineRule="auto"/>
              <w:ind w:left="720" w:hanging="360"/>
              <w:rPr>
                <w:sz w:val="20"/>
                <w:szCs w:val="20"/>
              </w:rPr>
            </w:pPr>
            <w:r w:rsidDel="00000000" w:rsidR="00000000" w:rsidRPr="00000000">
              <w:rPr>
                <w:sz w:val="20"/>
                <w:szCs w:val="20"/>
                <w:rtl w:val="0"/>
              </w:rPr>
              <w:t xml:space="preserve">If the system does not have any saved assessments, then this option is not active.</w:t>
            </w:r>
          </w:p>
        </w:tc>
      </w:tr>
      <w:tr>
        <w:trPr>
          <w:cantSplit w:val="0"/>
          <w:tblHeader w:val="0"/>
        </w:trPr>
        <w:tc>
          <w:tcPr/>
          <w:p w:rsidR="00000000" w:rsidDel="00000000" w:rsidP="00000000" w:rsidRDefault="00000000" w:rsidRPr="00000000" w14:paraId="000001BA">
            <w:pPr>
              <w:spacing w:after="60" w:before="60" w:line="276" w:lineRule="auto"/>
              <w:rPr>
                <w:sz w:val="20"/>
                <w:szCs w:val="20"/>
              </w:rPr>
            </w:pPr>
            <w:r w:rsidDel="00000000" w:rsidR="00000000" w:rsidRPr="00000000">
              <w:rPr>
                <w:sz w:val="20"/>
                <w:szCs w:val="20"/>
                <w:rtl w:val="0"/>
              </w:rPr>
              <w:t xml:space="preserve">Postcondition:</w:t>
            </w:r>
          </w:p>
          <w:p w:rsidR="00000000" w:rsidDel="00000000" w:rsidP="00000000" w:rsidRDefault="00000000" w:rsidRPr="00000000" w14:paraId="000001BB">
            <w:pPr>
              <w:numPr>
                <w:ilvl w:val="0"/>
                <w:numId w:val="5"/>
              </w:numPr>
              <w:spacing w:after="60" w:before="60" w:line="276" w:lineRule="auto"/>
              <w:ind w:left="720" w:hanging="360"/>
              <w:rPr>
                <w:sz w:val="20"/>
                <w:szCs w:val="20"/>
              </w:rPr>
            </w:pPr>
            <w:r w:rsidDel="00000000" w:rsidR="00000000" w:rsidRPr="00000000">
              <w:rPr>
                <w:sz w:val="20"/>
                <w:szCs w:val="20"/>
                <w:rtl w:val="0"/>
              </w:rPr>
              <w:t xml:space="preserve">The application removes the ability to Save, R</w:t>
            </w:r>
            <w:ins w:author="kirk hedlich" w:id="10" w:date="2021-09-26T20:35:00Z">
              <w:r w:rsidDel="00000000" w:rsidR="00000000" w:rsidRPr="00000000">
                <w:rPr>
                  <w:sz w:val="20"/>
                  <w:szCs w:val="20"/>
                  <w:rtl w:val="0"/>
                </w:rPr>
                <w:t xml:space="preserve">eview</w:t>
              </w:r>
            </w:ins>
            <w:del w:author="kirk hedlich" w:id="10" w:date="2021-09-26T20:35:00Z">
              <w:r w:rsidDel="00000000" w:rsidR="00000000" w:rsidRPr="00000000">
                <w:rPr>
                  <w:sz w:val="20"/>
                  <w:szCs w:val="20"/>
                  <w:rtl w:val="0"/>
                </w:rPr>
                <w:delText xml:space="preserve">ecall</w:delText>
              </w:r>
            </w:del>
            <w:r w:rsidDel="00000000" w:rsidR="00000000" w:rsidRPr="00000000">
              <w:rPr>
                <w:sz w:val="20"/>
                <w:szCs w:val="20"/>
                <w:rtl w:val="0"/>
              </w:rPr>
              <w:t xml:space="preserve">, Lock, Update or Delete assessments while viewing all saved assessments</w:t>
            </w:r>
          </w:p>
        </w:tc>
      </w:tr>
    </w:tbl>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br w:type="page"/>
      </w:r>
      <w:r w:rsidDel="00000000" w:rsidR="00000000" w:rsidRPr="00000000">
        <w:rPr>
          <w:rtl w:val="0"/>
        </w:rPr>
      </w:r>
    </w:p>
    <w:p w:rsidR="00000000" w:rsidDel="00000000" w:rsidP="00000000" w:rsidRDefault="00000000" w:rsidRPr="00000000" w14:paraId="000001BE">
      <w:pPr>
        <w:rPr/>
      </w:pPr>
      <w:r w:rsidDel="00000000" w:rsidR="00000000" w:rsidRPr="00000000">
        <w:rPr>
          <w:rtl w:val="0"/>
        </w:rPr>
      </w:r>
    </w:p>
    <w:tbl>
      <w:tblPr>
        <w:tblStyle w:val="Table17"/>
        <w:tblW w:w="94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50"/>
        <w:tblGridChange w:id="0">
          <w:tblGrid>
            <w:gridCol w:w="9450"/>
          </w:tblGrid>
        </w:tblGridChange>
      </w:tblGrid>
      <w:tr>
        <w:trPr>
          <w:cantSplit w:val="0"/>
          <w:tblHeader w:val="0"/>
        </w:trPr>
        <w:tc>
          <w:tcPr/>
          <w:p w:rsidR="00000000" w:rsidDel="00000000" w:rsidP="00000000" w:rsidRDefault="00000000" w:rsidRPr="00000000" w14:paraId="000001BF">
            <w:pPr>
              <w:pStyle w:val="Heading3"/>
              <w:rPr/>
            </w:pPr>
            <w:bookmarkStart w:colFirst="0" w:colLast="0" w:name="_46r0co2" w:id="23"/>
            <w:bookmarkEnd w:id="23"/>
            <w:r w:rsidDel="00000000" w:rsidR="00000000" w:rsidRPr="00000000">
              <w:rPr>
                <w:rtl w:val="0"/>
              </w:rPr>
              <w:t xml:space="preserve">Use Case 17: Export Aggregate Assessments</w:t>
            </w:r>
          </w:p>
        </w:tc>
      </w:tr>
      <w:tr>
        <w:trPr>
          <w:cantSplit w:val="0"/>
          <w:tblHeader w:val="0"/>
        </w:trPr>
        <w:tc>
          <w:tcPr/>
          <w:p w:rsidR="00000000" w:rsidDel="00000000" w:rsidP="00000000" w:rsidRDefault="00000000" w:rsidRPr="00000000" w14:paraId="000001C0">
            <w:pPr>
              <w:spacing w:after="60" w:before="60" w:line="276" w:lineRule="auto"/>
              <w:rPr>
                <w:sz w:val="20"/>
                <w:szCs w:val="20"/>
              </w:rPr>
            </w:pPr>
            <w:r w:rsidDel="00000000" w:rsidR="00000000" w:rsidRPr="00000000">
              <w:rPr>
                <w:sz w:val="20"/>
                <w:szCs w:val="20"/>
                <w:rtl w:val="0"/>
              </w:rPr>
              <w:t xml:space="preserve">Description: The application provides the ability for a user, with special permission, to export any/all saved assessments in the system.   The export functionality supports exporting assessments to PDF and CSV formats.</w:t>
            </w:r>
          </w:p>
        </w:tc>
      </w:tr>
      <w:tr>
        <w:trPr>
          <w:cantSplit w:val="0"/>
          <w:tblHeader w:val="0"/>
        </w:trPr>
        <w:tc>
          <w:tcPr/>
          <w:p w:rsidR="00000000" w:rsidDel="00000000" w:rsidP="00000000" w:rsidRDefault="00000000" w:rsidRPr="00000000" w14:paraId="000001C1">
            <w:pPr>
              <w:spacing w:after="60" w:before="60" w:line="276" w:lineRule="auto"/>
              <w:rPr>
                <w:sz w:val="20"/>
                <w:szCs w:val="20"/>
              </w:rPr>
            </w:pPr>
            <w:r w:rsidDel="00000000" w:rsidR="00000000" w:rsidRPr="00000000">
              <w:rPr>
                <w:sz w:val="20"/>
                <w:szCs w:val="20"/>
                <w:rtl w:val="0"/>
              </w:rPr>
              <w:t xml:space="preserve">Actor(s): Special User</w:t>
            </w:r>
          </w:p>
        </w:tc>
      </w:tr>
      <w:tr>
        <w:trPr>
          <w:cantSplit w:val="0"/>
          <w:tblHeader w:val="0"/>
        </w:trPr>
        <w:tc>
          <w:tcPr/>
          <w:p w:rsidR="00000000" w:rsidDel="00000000" w:rsidP="00000000" w:rsidRDefault="00000000" w:rsidRPr="00000000" w14:paraId="000001C2">
            <w:pPr>
              <w:spacing w:after="60" w:before="60" w:line="276" w:lineRule="auto"/>
              <w:rPr>
                <w:sz w:val="20"/>
                <w:szCs w:val="20"/>
              </w:rPr>
            </w:pPr>
            <w:r w:rsidDel="00000000" w:rsidR="00000000" w:rsidRPr="00000000">
              <w:rPr>
                <w:sz w:val="20"/>
                <w:szCs w:val="20"/>
                <w:rtl w:val="0"/>
              </w:rPr>
              <w:t xml:space="preserve">Precondition: </w:t>
            </w:r>
          </w:p>
          <w:p w:rsidR="00000000" w:rsidDel="00000000" w:rsidP="00000000" w:rsidRDefault="00000000" w:rsidRPr="00000000" w14:paraId="000001C3">
            <w:pPr>
              <w:numPr>
                <w:ilvl w:val="0"/>
                <w:numId w:val="3"/>
              </w:numPr>
              <w:spacing w:after="60" w:before="60" w:line="276" w:lineRule="auto"/>
              <w:ind w:left="720" w:hanging="360"/>
              <w:rPr>
                <w:sz w:val="20"/>
                <w:szCs w:val="20"/>
              </w:rPr>
            </w:pPr>
            <w:r w:rsidDel="00000000" w:rsidR="00000000" w:rsidRPr="00000000">
              <w:rPr>
                <w:sz w:val="20"/>
                <w:szCs w:val="20"/>
                <w:rtl w:val="0"/>
              </w:rPr>
              <w:t xml:space="preserve">The application is active on the user’s device</w:t>
            </w:r>
          </w:p>
          <w:p w:rsidR="00000000" w:rsidDel="00000000" w:rsidP="00000000" w:rsidRDefault="00000000" w:rsidRPr="00000000" w14:paraId="000001C4">
            <w:pPr>
              <w:numPr>
                <w:ilvl w:val="0"/>
                <w:numId w:val="3"/>
              </w:numPr>
              <w:spacing w:after="60" w:before="60" w:line="276" w:lineRule="auto"/>
              <w:ind w:left="720" w:hanging="360"/>
              <w:rPr>
                <w:sz w:val="20"/>
                <w:szCs w:val="20"/>
              </w:rPr>
            </w:pPr>
            <w:r w:rsidDel="00000000" w:rsidR="00000000" w:rsidRPr="00000000">
              <w:rPr>
                <w:sz w:val="20"/>
                <w:szCs w:val="20"/>
                <w:rtl w:val="0"/>
              </w:rPr>
              <w:t xml:space="preserve">The user must be authenticated to the application</w:t>
            </w:r>
          </w:p>
          <w:p w:rsidR="00000000" w:rsidDel="00000000" w:rsidP="00000000" w:rsidRDefault="00000000" w:rsidRPr="00000000" w14:paraId="000001C5">
            <w:pPr>
              <w:numPr>
                <w:ilvl w:val="0"/>
                <w:numId w:val="3"/>
              </w:numPr>
              <w:spacing w:after="60" w:before="60" w:line="276" w:lineRule="auto"/>
              <w:ind w:left="720" w:hanging="360"/>
              <w:rPr>
                <w:sz w:val="20"/>
                <w:szCs w:val="20"/>
              </w:rPr>
            </w:pPr>
            <w:r w:rsidDel="00000000" w:rsidR="00000000" w:rsidRPr="00000000">
              <w:rPr>
                <w:sz w:val="20"/>
                <w:szCs w:val="20"/>
                <w:rtl w:val="0"/>
              </w:rPr>
              <w:t xml:space="preserve">The user must be granted special use permission</w:t>
            </w:r>
          </w:p>
          <w:p w:rsidR="00000000" w:rsidDel="00000000" w:rsidP="00000000" w:rsidRDefault="00000000" w:rsidRPr="00000000" w14:paraId="000001C6">
            <w:pPr>
              <w:numPr>
                <w:ilvl w:val="0"/>
                <w:numId w:val="3"/>
              </w:numPr>
              <w:spacing w:after="60" w:before="60" w:line="276" w:lineRule="auto"/>
              <w:ind w:left="720" w:hanging="360"/>
              <w:rPr>
                <w:sz w:val="20"/>
                <w:szCs w:val="20"/>
              </w:rPr>
            </w:pPr>
            <w:r w:rsidDel="00000000" w:rsidR="00000000" w:rsidRPr="00000000">
              <w:rPr>
                <w:sz w:val="20"/>
                <w:szCs w:val="20"/>
                <w:rtl w:val="0"/>
              </w:rPr>
              <w:t xml:space="preserve">The application has saved assessments</w:t>
            </w:r>
          </w:p>
          <w:p w:rsidR="00000000" w:rsidDel="00000000" w:rsidP="00000000" w:rsidRDefault="00000000" w:rsidRPr="00000000" w14:paraId="000001C7">
            <w:pPr>
              <w:numPr>
                <w:ilvl w:val="0"/>
                <w:numId w:val="3"/>
              </w:numPr>
              <w:spacing w:after="60" w:before="60" w:line="276" w:lineRule="auto"/>
              <w:ind w:left="720" w:hanging="360"/>
              <w:rPr>
                <w:sz w:val="20"/>
                <w:szCs w:val="20"/>
              </w:rPr>
            </w:pPr>
            <w:r w:rsidDel="00000000" w:rsidR="00000000" w:rsidRPr="00000000">
              <w:rPr>
                <w:sz w:val="20"/>
                <w:szCs w:val="20"/>
                <w:rtl w:val="0"/>
              </w:rPr>
              <w:t xml:space="preserve">The user has followed the View Aggregate Assessments use case</w:t>
            </w:r>
          </w:p>
        </w:tc>
      </w:tr>
      <w:tr>
        <w:trPr>
          <w:cantSplit w:val="0"/>
          <w:tblHeader w:val="0"/>
        </w:trPr>
        <w:tc>
          <w:tcPr/>
          <w:p w:rsidR="00000000" w:rsidDel="00000000" w:rsidP="00000000" w:rsidRDefault="00000000" w:rsidRPr="00000000" w14:paraId="000001C8">
            <w:pPr>
              <w:spacing w:after="60" w:before="60" w:line="276" w:lineRule="auto"/>
              <w:rPr>
                <w:sz w:val="20"/>
                <w:szCs w:val="20"/>
              </w:rPr>
            </w:pPr>
            <w:r w:rsidDel="00000000" w:rsidR="00000000" w:rsidRPr="00000000">
              <w:rPr>
                <w:sz w:val="20"/>
                <w:szCs w:val="20"/>
                <w:rtl w:val="0"/>
              </w:rPr>
              <w:t xml:space="preserve">Trigger: The user selects the option to export selected assessments.  The option must be something selectable by the user and show intent.   </w:t>
            </w:r>
          </w:p>
        </w:tc>
      </w:tr>
      <w:tr>
        <w:trPr>
          <w:cantSplit w:val="0"/>
          <w:tblHeader w:val="0"/>
        </w:trPr>
        <w:tc>
          <w:tcPr/>
          <w:p w:rsidR="00000000" w:rsidDel="00000000" w:rsidP="00000000" w:rsidRDefault="00000000" w:rsidRPr="00000000" w14:paraId="000001C9">
            <w:pPr>
              <w:spacing w:after="60" w:before="60" w:line="276" w:lineRule="auto"/>
              <w:rPr>
                <w:sz w:val="20"/>
                <w:szCs w:val="20"/>
              </w:rPr>
            </w:pPr>
            <w:r w:rsidDel="00000000" w:rsidR="00000000" w:rsidRPr="00000000">
              <w:rPr>
                <w:sz w:val="20"/>
                <w:szCs w:val="20"/>
                <w:rtl w:val="0"/>
              </w:rPr>
              <w:t xml:space="preserve">Normal flow:</w:t>
            </w:r>
          </w:p>
          <w:p w:rsidR="00000000" w:rsidDel="00000000" w:rsidP="00000000" w:rsidRDefault="00000000" w:rsidRPr="00000000" w14:paraId="000001CA">
            <w:pPr>
              <w:numPr>
                <w:ilvl w:val="0"/>
                <w:numId w:val="2"/>
              </w:numPr>
              <w:spacing w:after="60" w:before="60" w:line="276" w:lineRule="auto"/>
              <w:ind w:left="720" w:hanging="360"/>
              <w:rPr>
                <w:sz w:val="20"/>
                <w:szCs w:val="20"/>
              </w:rPr>
            </w:pPr>
            <w:r w:rsidDel="00000000" w:rsidR="00000000" w:rsidRPr="00000000">
              <w:rPr>
                <w:sz w:val="20"/>
                <w:szCs w:val="20"/>
                <w:rtl w:val="0"/>
              </w:rPr>
              <w:t xml:space="preserve">The application is displaying the system aggregated assessments listing</w:t>
            </w:r>
          </w:p>
          <w:p w:rsidR="00000000" w:rsidDel="00000000" w:rsidP="00000000" w:rsidRDefault="00000000" w:rsidRPr="00000000" w14:paraId="000001CB">
            <w:pPr>
              <w:numPr>
                <w:ilvl w:val="0"/>
                <w:numId w:val="2"/>
              </w:numPr>
              <w:spacing w:after="60" w:before="60" w:line="276" w:lineRule="auto"/>
              <w:ind w:left="720" w:hanging="360"/>
              <w:rPr>
                <w:sz w:val="20"/>
                <w:szCs w:val="20"/>
              </w:rPr>
            </w:pPr>
            <w:r w:rsidDel="00000000" w:rsidR="00000000" w:rsidRPr="00000000">
              <w:rPr>
                <w:sz w:val="20"/>
                <w:szCs w:val="20"/>
                <w:rtl w:val="0"/>
              </w:rPr>
              <w:t xml:space="preserve">The user selects one or more assessments from the listing for export</w:t>
            </w:r>
          </w:p>
          <w:p w:rsidR="00000000" w:rsidDel="00000000" w:rsidP="00000000" w:rsidRDefault="00000000" w:rsidRPr="00000000" w14:paraId="000001CC">
            <w:pPr>
              <w:numPr>
                <w:ilvl w:val="0"/>
                <w:numId w:val="2"/>
              </w:numPr>
              <w:spacing w:after="60" w:before="60" w:line="276" w:lineRule="auto"/>
              <w:ind w:left="720" w:hanging="360"/>
              <w:rPr>
                <w:sz w:val="20"/>
                <w:szCs w:val="20"/>
              </w:rPr>
            </w:pPr>
            <w:r w:rsidDel="00000000" w:rsidR="00000000" w:rsidRPr="00000000">
              <w:rPr>
                <w:sz w:val="20"/>
                <w:szCs w:val="20"/>
                <w:rtl w:val="0"/>
              </w:rPr>
              <w:t xml:space="preserve">The user selects the option to export the selected assessments</w:t>
            </w:r>
          </w:p>
          <w:p w:rsidR="00000000" w:rsidDel="00000000" w:rsidP="00000000" w:rsidRDefault="00000000" w:rsidRPr="00000000" w14:paraId="000001CD">
            <w:pPr>
              <w:numPr>
                <w:ilvl w:val="0"/>
                <w:numId w:val="2"/>
              </w:numPr>
              <w:spacing w:after="60" w:before="60" w:line="276" w:lineRule="auto"/>
              <w:ind w:left="720" w:hanging="360"/>
              <w:rPr>
                <w:sz w:val="20"/>
                <w:szCs w:val="20"/>
              </w:rPr>
            </w:pPr>
            <w:r w:rsidDel="00000000" w:rsidR="00000000" w:rsidRPr="00000000">
              <w:rPr>
                <w:sz w:val="20"/>
                <w:szCs w:val="20"/>
                <w:rtl w:val="0"/>
              </w:rPr>
              <w:t xml:space="preserve">The user is shown a dialog with the user’s default download location and the ability to confirm the export or cancel the export</w:t>
            </w:r>
          </w:p>
          <w:p w:rsidR="00000000" w:rsidDel="00000000" w:rsidP="00000000" w:rsidRDefault="00000000" w:rsidRPr="00000000" w14:paraId="000001CE">
            <w:pPr>
              <w:numPr>
                <w:ilvl w:val="0"/>
                <w:numId w:val="2"/>
              </w:numPr>
              <w:spacing w:after="60" w:before="60" w:line="276" w:lineRule="auto"/>
              <w:ind w:left="720" w:hanging="360"/>
              <w:rPr>
                <w:sz w:val="20"/>
                <w:szCs w:val="20"/>
              </w:rPr>
            </w:pPr>
            <w:r w:rsidDel="00000000" w:rsidR="00000000" w:rsidRPr="00000000">
              <w:rPr>
                <w:sz w:val="20"/>
                <w:szCs w:val="20"/>
                <w:rtl w:val="0"/>
              </w:rPr>
              <w:t xml:space="preserve">The user may choose a different location to save the active  assessment to.</w:t>
            </w:r>
          </w:p>
          <w:p w:rsidR="00000000" w:rsidDel="00000000" w:rsidP="00000000" w:rsidRDefault="00000000" w:rsidRPr="00000000" w14:paraId="000001CF">
            <w:pPr>
              <w:numPr>
                <w:ilvl w:val="1"/>
                <w:numId w:val="2"/>
              </w:numPr>
              <w:spacing w:after="60" w:before="60" w:line="276" w:lineRule="auto"/>
              <w:ind w:left="1440" w:hanging="360"/>
              <w:rPr>
                <w:sz w:val="20"/>
                <w:szCs w:val="20"/>
              </w:rPr>
            </w:pPr>
            <w:r w:rsidDel="00000000" w:rsidR="00000000" w:rsidRPr="00000000">
              <w:rPr>
                <w:sz w:val="20"/>
                <w:szCs w:val="20"/>
                <w:rtl w:val="0"/>
              </w:rPr>
              <w:t xml:space="preserve">If the user selects to confirm the export, the application will save the active assessment to the chosen location.</w:t>
            </w:r>
          </w:p>
          <w:p w:rsidR="00000000" w:rsidDel="00000000" w:rsidP="00000000" w:rsidRDefault="00000000" w:rsidRPr="00000000" w14:paraId="000001D0">
            <w:pPr>
              <w:numPr>
                <w:ilvl w:val="1"/>
                <w:numId w:val="2"/>
              </w:numPr>
              <w:spacing w:after="60" w:before="60" w:line="276" w:lineRule="auto"/>
              <w:ind w:left="1440" w:hanging="360"/>
              <w:rPr>
                <w:sz w:val="20"/>
                <w:szCs w:val="20"/>
              </w:rPr>
            </w:pPr>
            <w:r w:rsidDel="00000000" w:rsidR="00000000" w:rsidRPr="00000000">
              <w:rPr>
                <w:sz w:val="20"/>
                <w:szCs w:val="20"/>
                <w:rtl w:val="0"/>
              </w:rPr>
              <w:t xml:space="preserve">If the user selects cancel, the active assessment will not be saved.</w:t>
            </w:r>
          </w:p>
          <w:p w:rsidR="00000000" w:rsidDel="00000000" w:rsidP="00000000" w:rsidRDefault="00000000" w:rsidRPr="00000000" w14:paraId="000001D1">
            <w:pPr>
              <w:numPr>
                <w:ilvl w:val="0"/>
                <w:numId w:val="2"/>
              </w:numPr>
              <w:spacing w:after="60" w:before="60" w:line="276" w:lineRule="auto"/>
              <w:ind w:left="720" w:hanging="360"/>
              <w:rPr>
                <w:sz w:val="20"/>
                <w:szCs w:val="20"/>
              </w:rPr>
            </w:pPr>
            <w:r w:rsidDel="00000000" w:rsidR="00000000" w:rsidRPr="00000000">
              <w:rPr>
                <w:sz w:val="20"/>
                <w:szCs w:val="20"/>
                <w:rtl w:val="0"/>
              </w:rPr>
              <w:t xml:space="preserve">The dialog will automatically close once the user has made a choice.</w:t>
            </w:r>
          </w:p>
          <w:p w:rsidR="00000000" w:rsidDel="00000000" w:rsidP="00000000" w:rsidRDefault="00000000" w:rsidRPr="00000000" w14:paraId="000001D2">
            <w:pPr>
              <w:numPr>
                <w:ilvl w:val="0"/>
                <w:numId w:val="2"/>
              </w:numPr>
              <w:spacing w:after="60" w:before="60" w:line="276" w:lineRule="auto"/>
              <w:ind w:left="720" w:hanging="360"/>
              <w:rPr>
                <w:sz w:val="20"/>
                <w:szCs w:val="20"/>
              </w:rPr>
            </w:pPr>
            <w:r w:rsidDel="00000000" w:rsidR="00000000" w:rsidRPr="00000000">
              <w:rPr>
                <w:sz w:val="20"/>
                <w:szCs w:val="20"/>
                <w:rtl w:val="0"/>
              </w:rPr>
              <w:t xml:space="preserve">The user is returned to the screen displaying the active assessment.</w:t>
            </w:r>
          </w:p>
        </w:tc>
      </w:tr>
      <w:tr>
        <w:trPr>
          <w:cantSplit w:val="0"/>
          <w:tblHeader w:val="0"/>
        </w:trPr>
        <w:tc>
          <w:tcPr/>
          <w:p w:rsidR="00000000" w:rsidDel="00000000" w:rsidP="00000000" w:rsidRDefault="00000000" w:rsidRPr="00000000" w14:paraId="000001D3">
            <w:pPr>
              <w:spacing w:after="60" w:before="60" w:line="276" w:lineRule="auto"/>
              <w:rPr>
                <w:sz w:val="20"/>
                <w:szCs w:val="20"/>
              </w:rPr>
            </w:pPr>
            <w:r w:rsidDel="00000000" w:rsidR="00000000" w:rsidRPr="00000000">
              <w:rPr>
                <w:sz w:val="20"/>
                <w:szCs w:val="20"/>
                <w:rtl w:val="0"/>
              </w:rPr>
              <w:t xml:space="preserve">Alternate flow(s): None</w:t>
            </w:r>
          </w:p>
        </w:tc>
      </w:tr>
      <w:tr>
        <w:trPr>
          <w:cantSplit w:val="0"/>
          <w:tblHeader w:val="0"/>
        </w:trPr>
        <w:tc>
          <w:tcPr/>
          <w:p w:rsidR="00000000" w:rsidDel="00000000" w:rsidP="00000000" w:rsidRDefault="00000000" w:rsidRPr="00000000" w14:paraId="000001D4">
            <w:pPr>
              <w:spacing w:after="60" w:before="60" w:line="276" w:lineRule="auto"/>
              <w:rPr>
                <w:sz w:val="20"/>
                <w:szCs w:val="20"/>
              </w:rPr>
            </w:pPr>
            <w:r w:rsidDel="00000000" w:rsidR="00000000" w:rsidRPr="00000000">
              <w:rPr>
                <w:sz w:val="20"/>
                <w:szCs w:val="20"/>
                <w:rtl w:val="0"/>
              </w:rPr>
              <w:t xml:space="preserve">Exception flow(s):</w:t>
            </w:r>
          </w:p>
          <w:p w:rsidR="00000000" w:rsidDel="00000000" w:rsidP="00000000" w:rsidRDefault="00000000" w:rsidRPr="00000000" w14:paraId="000001D5">
            <w:pPr>
              <w:numPr>
                <w:ilvl w:val="0"/>
                <w:numId w:val="8"/>
              </w:numPr>
              <w:spacing w:after="60" w:before="60" w:line="276" w:lineRule="auto"/>
              <w:ind w:left="720" w:hanging="360"/>
              <w:rPr>
                <w:sz w:val="20"/>
                <w:szCs w:val="20"/>
              </w:rPr>
            </w:pPr>
            <w:r w:rsidDel="00000000" w:rsidR="00000000" w:rsidRPr="00000000">
              <w:rPr>
                <w:sz w:val="20"/>
                <w:szCs w:val="20"/>
                <w:rtl w:val="0"/>
              </w:rPr>
              <w:t xml:space="preserve">If no assessments are chosen, the option to export will not be active.</w:t>
            </w:r>
          </w:p>
          <w:p w:rsidR="00000000" w:rsidDel="00000000" w:rsidP="00000000" w:rsidRDefault="00000000" w:rsidRPr="00000000" w14:paraId="000001D6">
            <w:pPr>
              <w:numPr>
                <w:ilvl w:val="0"/>
                <w:numId w:val="8"/>
              </w:numPr>
              <w:spacing w:after="60" w:before="60" w:line="276" w:lineRule="auto"/>
              <w:ind w:left="720" w:hanging="360"/>
              <w:rPr>
                <w:sz w:val="20"/>
                <w:szCs w:val="20"/>
              </w:rPr>
            </w:pPr>
            <w:r w:rsidDel="00000000" w:rsidR="00000000" w:rsidRPr="00000000">
              <w:rPr>
                <w:sz w:val="20"/>
                <w:szCs w:val="20"/>
                <w:rtl w:val="0"/>
              </w:rPr>
              <w:t xml:space="preserve">If the application can not export the selected assessments, the user will be shown an error dialog with an explanation as to why the selected assessments could not be exported.  The user must close the dialog to return to the aggregated listing view.</w:t>
            </w:r>
          </w:p>
        </w:tc>
      </w:tr>
      <w:tr>
        <w:trPr>
          <w:cantSplit w:val="0"/>
          <w:tblHeader w:val="0"/>
        </w:trPr>
        <w:tc>
          <w:tcPr/>
          <w:p w:rsidR="00000000" w:rsidDel="00000000" w:rsidP="00000000" w:rsidRDefault="00000000" w:rsidRPr="00000000" w14:paraId="000001D7">
            <w:pPr>
              <w:spacing w:after="60" w:before="60" w:line="276" w:lineRule="auto"/>
              <w:rPr>
                <w:sz w:val="20"/>
                <w:szCs w:val="20"/>
              </w:rPr>
            </w:pPr>
            <w:r w:rsidDel="00000000" w:rsidR="00000000" w:rsidRPr="00000000">
              <w:rPr>
                <w:sz w:val="20"/>
                <w:szCs w:val="20"/>
                <w:rtl w:val="0"/>
              </w:rPr>
              <w:t xml:space="preserve">Postcondition: None</w:t>
            </w:r>
          </w:p>
        </w:tc>
      </w:tr>
    </w:tbl>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1DA">
      <w:pPr>
        <w:pStyle w:val="Heading2"/>
        <w:rPr/>
      </w:pPr>
      <w:bookmarkStart w:colFirst="0" w:colLast="0" w:name="_2lwamvv" w:id="24"/>
      <w:bookmarkEnd w:id="24"/>
      <w:r w:rsidDel="00000000" w:rsidR="00000000" w:rsidRPr="00000000">
        <w:rPr>
          <w:rtl w:val="0"/>
        </w:rPr>
        <w:t xml:space="preserve">Admin User Use Case Descriptions</w:t>
      </w:r>
    </w:p>
    <w:tbl>
      <w:tblPr>
        <w:tblStyle w:val="Table18"/>
        <w:tblW w:w="94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50"/>
        <w:tblGridChange w:id="0">
          <w:tblGrid>
            <w:gridCol w:w="9450"/>
          </w:tblGrid>
        </w:tblGridChange>
      </w:tblGrid>
      <w:tr>
        <w:trPr>
          <w:cantSplit w:val="0"/>
          <w:tblHeader w:val="0"/>
        </w:trPr>
        <w:tc>
          <w:tcPr/>
          <w:p w:rsidR="00000000" w:rsidDel="00000000" w:rsidP="00000000" w:rsidRDefault="00000000" w:rsidRPr="00000000" w14:paraId="000001DB">
            <w:pPr>
              <w:pStyle w:val="Heading3"/>
              <w:rPr/>
            </w:pPr>
            <w:bookmarkStart w:colFirst="0" w:colLast="0" w:name="_111kx3o" w:id="25"/>
            <w:bookmarkEnd w:id="25"/>
            <w:r w:rsidDel="00000000" w:rsidR="00000000" w:rsidRPr="00000000">
              <w:rPr>
                <w:rtl w:val="0"/>
              </w:rPr>
              <w:t xml:space="preserve">Use Case 18: Authenticate System Admin</w:t>
            </w:r>
          </w:p>
        </w:tc>
      </w:tr>
      <w:tr>
        <w:trPr>
          <w:cantSplit w:val="0"/>
          <w:tblHeader w:val="0"/>
        </w:trPr>
        <w:tc>
          <w:tcPr/>
          <w:p w:rsidR="00000000" w:rsidDel="00000000" w:rsidP="00000000" w:rsidRDefault="00000000" w:rsidRPr="00000000" w14:paraId="000001DC">
            <w:pPr>
              <w:spacing w:after="60" w:before="60" w:line="276" w:lineRule="auto"/>
              <w:rPr>
                <w:sz w:val="20"/>
                <w:szCs w:val="20"/>
              </w:rPr>
            </w:pPr>
            <w:r w:rsidDel="00000000" w:rsidR="00000000" w:rsidRPr="00000000">
              <w:rPr>
                <w:sz w:val="20"/>
                <w:szCs w:val="20"/>
                <w:rtl w:val="0"/>
              </w:rPr>
              <w:t xml:space="preserve">Description: The system provides the ability to authenticate a user for administration.  The location for system authentication is different from the application.    </w:t>
            </w:r>
          </w:p>
        </w:tc>
      </w:tr>
      <w:tr>
        <w:trPr>
          <w:cantSplit w:val="0"/>
          <w:tblHeader w:val="0"/>
        </w:trPr>
        <w:tc>
          <w:tcPr/>
          <w:p w:rsidR="00000000" w:rsidDel="00000000" w:rsidP="00000000" w:rsidRDefault="00000000" w:rsidRPr="00000000" w14:paraId="000001DD">
            <w:pPr>
              <w:spacing w:after="60" w:before="60" w:line="276" w:lineRule="auto"/>
              <w:rPr>
                <w:sz w:val="20"/>
                <w:szCs w:val="20"/>
              </w:rPr>
            </w:pPr>
            <w:r w:rsidDel="00000000" w:rsidR="00000000" w:rsidRPr="00000000">
              <w:rPr>
                <w:sz w:val="20"/>
                <w:szCs w:val="20"/>
                <w:rtl w:val="0"/>
              </w:rPr>
              <w:t xml:space="preserve">Actor(s): Admin User, Hosting Site</w:t>
            </w:r>
          </w:p>
        </w:tc>
      </w:tr>
      <w:tr>
        <w:trPr>
          <w:cantSplit w:val="0"/>
          <w:tblHeader w:val="0"/>
        </w:trPr>
        <w:tc>
          <w:tcPr/>
          <w:p w:rsidR="00000000" w:rsidDel="00000000" w:rsidP="00000000" w:rsidRDefault="00000000" w:rsidRPr="00000000" w14:paraId="000001DE">
            <w:pPr>
              <w:spacing w:after="60" w:before="60" w:line="276" w:lineRule="auto"/>
              <w:rPr>
                <w:sz w:val="20"/>
                <w:szCs w:val="20"/>
              </w:rPr>
            </w:pPr>
            <w:r w:rsidDel="00000000" w:rsidR="00000000" w:rsidRPr="00000000">
              <w:rPr>
                <w:sz w:val="20"/>
                <w:szCs w:val="20"/>
                <w:rtl w:val="0"/>
              </w:rPr>
              <w:t xml:space="preserve">Precondition: </w:t>
            </w:r>
          </w:p>
          <w:p w:rsidR="00000000" w:rsidDel="00000000" w:rsidP="00000000" w:rsidRDefault="00000000" w:rsidRPr="00000000" w14:paraId="000001DF">
            <w:pPr>
              <w:numPr>
                <w:ilvl w:val="0"/>
                <w:numId w:val="3"/>
              </w:numPr>
              <w:spacing w:after="60" w:before="60" w:line="276" w:lineRule="auto"/>
              <w:ind w:left="720" w:hanging="360"/>
              <w:rPr>
                <w:sz w:val="20"/>
                <w:szCs w:val="20"/>
              </w:rPr>
            </w:pPr>
            <w:r w:rsidDel="00000000" w:rsidR="00000000" w:rsidRPr="00000000">
              <w:rPr>
                <w:sz w:val="20"/>
                <w:szCs w:val="20"/>
                <w:rtl w:val="0"/>
              </w:rPr>
              <w:t xml:space="preserve">The Admin user is on the hosting site</w:t>
            </w:r>
          </w:p>
        </w:tc>
      </w:tr>
      <w:tr>
        <w:trPr>
          <w:cantSplit w:val="0"/>
          <w:tblHeader w:val="0"/>
        </w:trPr>
        <w:tc>
          <w:tcPr/>
          <w:p w:rsidR="00000000" w:rsidDel="00000000" w:rsidP="00000000" w:rsidRDefault="00000000" w:rsidRPr="00000000" w14:paraId="000001E0">
            <w:pPr>
              <w:spacing w:after="60" w:before="60" w:line="276" w:lineRule="auto"/>
              <w:rPr>
                <w:sz w:val="20"/>
                <w:szCs w:val="20"/>
              </w:rPr>
            </w:pPr>
            <w:r w:rsidDel="00000000" w:rsidR="00000000" w:rsidRPr="00000000">
              <w:rPr>
                <w:sz w:val="20"/>
                <w:szCs w:val="20"/>
                <w:rtl w:val="0"/>
              </w:rPr>
              <w:t xml:space="preserve">Trigger: The Admin user selects the option to login.  </w:t>
            </w:r>
          </w:p>
        </w:tc>
      </w:tr>
      <w:tr>
        <w:trPr>
          <w:cantSplit w:val="0"/>
          <w:tblHeader w:val="0"/>
        </w:trPr>
        <w:tc>
          <w:tcPr/>
          <w:p w:rsidR="00000000" w:rsidDel="00000000" w:rsidP="00000000" w:rsidRDefault="00000000" w:rsidRPr="00000000" w14:paraId="000001E1">
            <w:pPr>
              <w:spacing w:after="60" w:before="60" w:line="276" w:lineRule="auto"/>
              <w:rPr>
                <w:sz w:val="20"/>
                <w:szCs w:val="20"/>
              </w:rPr>
            </w:pPr>
            <w:r w:rsidDel="00000000" w:rsidR="00000000" w:rsidRPr="00000000">
              <w:rPr>
                <w:sz w:val="20"/>
                <w:szCs w:val="20"/>
                <w:rtl w:val="0"/>
              </w:rPr>
              <w:t xml:space="preserve">Normal flow:</w:t>
            </w:r>
          </w:p>
          <w:p w:rsidR="00000000" w:rsidDel="00000000" w:rsidP="00000000" w:rsidRDefault="00000000" w:rsidRPr="00000000" w14:paraId="000001E2">
            <w:pPr>
              <w:numPr>
                <w:ilvl w:val="0"/>
                <w:numId w:val="2"/>
              </w:numPr>
              <w:spacing w:after="60" w:before="60" w:line="276" w:lineRule="auto"/>
              <w:ind w:left="720" w:hanging="360"/>
              <w:rPr>
                <w:sz w:val="20"/>
                <w:szCs w:val="20"/>
              </w:rPr>
            </w:pPr>
            <w:r w:rsidDel="00000000" w:rsidR="00000000" w:rsidRPr="00000000">
              <w:rPr>
                <w:sz w:val="20"/>
                <w:szCs w:val="20"/>
                <w:rtl w:val="0"/>
              </w:rPr>
              <w:t xml:space="preserve">The Hosting Site’s home screen is active and open</w:t>
            </w:r>
          </w:p>
          <w:p w:rsidR="00000000" w:rsidDel="00000000" w:rsidP="00000000" w:rsidRDefault="00000000" w:rsidRPr="00000000" w14:paraId="000001E3">
            <w:pPr>
              <w:numPr>
                <w:ilvl w:val="0"/>
                <w:numId w:val="2"/>
              </w:numPr>
              <w:spacing w:after="60" w:before="60" w:line="276" w:lineRule="auto"/>
              <w:ind w:left="720" w:hanging="360"/>
              <w:rPr>
                <w:sz w:val="20"/>
                <w:szCs w:val="20"/>
              </w:rPr>
            </w:pPr>
            <w:r w:rsidDel="00000000" w:rsidR="00000000" w:rsidRPr="00000000">
              <w:rPr>
                <w:sz w:val="20"/>
                <w:szCs w:val="20"/>
                <w:rtl w:val="0"/>
              </w:rPr>
              <w:t xml:space="preserve">The Admin user selects the option to login </w:t>
            </w:r>
          </w:p>
          <w:p w:rsidR="00000000" w:rsidDel="00000000" w:rsidP="00000000" w:rsidRDefault="00000000" w:rsidRPr="00000000" w14:paraId="000001E4">
            <w:pPr>
              <w:numPr>
                <w:ilvl w:val="0"/>
                <w:numId w:val="2"/>
              </w:numPr>
              <w:spacing w:after="60" w:before="60" w:line="276" w:lineRule="auto"/>
              <w:ind w:left="720" w:hanging="360"/>
              <w:rPr>
                <w:sz w:val="20"/>
                <w:szCs w:val="20"/>
              </w:rPr>
            </w:pPr>
            <w:r w:rsidDel="00000000" w:rsidR="00000000" w:rsidRPr="00000000">
              <w:rPr>
                <w:sz w:val="20"/>
                <w:szCs w:val="20"/>
                <w:rtl w:val="0"/>
              </w:rPr>
              <w:t xml:space="preserve">The Admin user authenticates to the Hosting Site</w:t>
            </w:r>
          </w:p>
          <w:p w:rsidR="00000000" w:rsidDel="00000000" w:rsidP="00000000" w:rsidRDefault="00000000" w:rsidRPr="00000000" w14:paraId="000001E5">
            <w:pPr>
              <w:numPr>
                <w:ilvl w:val="0"/>
                <w:numId w:val="2"/>
              </w:numPr>
              <w:spacing w:after="60" w:before="60" w:line="276" w:lineRule="auto"/>
              <w:ind w:left="720" w:hanging="360"/>
              <w:rPr>
                <w:sz w:val="20"/>
                <w:szCs w:val="20"/>
              </w:rPr>
            </w:pPr>
            <w:r w:rsidDel="00000000" w:rsidR="00000000" w:rsidRPr="00000000">
              <w:rPr>
                <w:sz w:val="20"/>
                <w:szCs w:val="20"/>
                <w:rtl w:val="0"/>
              </w:rPr>
              <w:t xml:space="preserve">If the Admin user selects an authentication method, then the Admin User is shown the methods specific dialog with authentication details (ex: Username and Password fields).  </w:t>
            </w:r>
          </w:p>
          <w:p w:rsidR="00000000" w:rsidDel="00000000" w:rsidP="00000000" w:rsidRDefault="00000000" w:rsidRPr="00000000" w14:paraId="000001E6">
            <w:pPr>
              <w:numPr>
                <w:ilvl w:val="1"/>
                <w:numId w:val="2"/>
              </w:numPr>
              <w:spacing w:after="60" w:before="60" w:line="276" w:lineRule="auto"/>
              <w:ind w:left="1440" w:hanging="360"/>
              <w:rPr>
                <w:sz w:val="20"/>
                <w:szCs w:val="20"/>
              </w:rPr>
            </w:pPr>
            <w:r w:rsidDel="00000000" w:rsidR="00000000" w:rsidRPr="00000000">
              <w:rPr>
                <w:sz w:val="20"/>
                <w:szCs w:val="20"/>
                <w:rtl w:val="0"/>
              </w:rPr>
              <w:t xml:space="preserve">The Hosting site will guide the Admin User through authentication.  Any issues during authentication will be handled by the Hosting site.</w:t>
            </w:r>
          </w:p>
          <w:p w:rsidR="00000000" w:rsidDel="00000000" w:rsidP="00000000" w:rsidRDefault="00000000" w:rsidRPr="00000000" w14:paraId="000001E7">
            <w:pPr>
              <w:numPr>
                <w:ilvl w:val="1"/>
                <w:numId w:val="2"/>
              </w:numPr>
              <w:spacing w:after="60" w:before="60" w:line="276" w:lineRule="auto"/>
              <w:ind w:left="1440" w:hanging="360"/>
              <w:rPr>
                <w:sz w:val="20"/>
                <w:szCs w:val="20"/>
              </w:rPr>
            </w:pPr>
            <w:r w:rsidDel="00000000" w:rsidR="00000000" w:rsidRPr="00000000">
              <w:rPr>
                <w:sz w:val="20"/>
                <w:szCs w:val="20"/>
                <w:rtl w:val="0"/>
              </w:rPr>
              <w:t xml:space="preserve">If the Admin User is successful in authenticating to the Hosting site, then the project information will be shown to the Admin User.  The Hosting Site will make additional functionality available to the authenticated Admin User</w:t>
            </w:r>
          </w:p>
          <w:p w:rsidR="00000000" w:rsidDel="00000000" w:rsidP="00000000" w:rsidRDefault="00000000" w:rsidRPr="00000000" w14:paraId="000001E8">
            <w:pPr>
              <w:numPr>
                <w:ilvl w:val="0"/>
                <w:numId w:val="2"/>
              </w:numPr>
              <w:spacing w:after="60" w:before="60" w:line="276" w:lineRule="auto"/>
              <w:ind w:left="720" w:hanging="360"/>
              <w:rPr>
                <w:sz w:val="20"/>
                <w:szCs w:val="20"/>
              </w:rPr>
            </w:pPr>
            <w:r w:rsidDel="00000000" w:rsidR="00000000" w:rsidRPr="00000000">
              <w:rPr>
                <w:sz w:val="20"/>
                <w:szCs w:val="20"/>
                <w:rtl w:val="0"/>
              </w:rPr>
              <w:t xml:space="preserve">If the Admin User selects cancel, the Admin User will not be authenticated and no additional functionality will be made available to the Admin User.</w:t>
            </w:r>
          </w:p>
          <w:p w:rsidR="00000000" w:rsidDel="00000000" w:rsidP="00000000" w:rsidRDefault="00000000" w:rsidRPr="00000000" w14:paraId="000001E9">
            <w:pPr>
              <w:numPr>
                <w:ilvl w:val="0"/>
                <w:numId w:val="2"/>
              </w:numPr>
              <w:spacing w:after="60" w:before="60" w:line="276" w:lineRule="auto"/>
              <w:ind w:left="720" w:hanging="360"/>
              <w:rPr>
                <w:sz w:val="20"/>
                <w:szCs w:val="20"/>
              </w:rPr>
            </w:pPr>
            <w:r w:rsidDel="00000000" w:rsidR="00000000" w:rsidRPr="00000000">
              <w:rPr>
                <w:sz w:val="20"/>
                <w:szCs w:val="20"/>
                <w:rtl w:val="0"/>
              </w:rPr>
              <w:t xml:space="preserve">The Admin User will be returned to the Hosting Site’s main screen and not authenticated</w:t>
            </w:r>
          </w:p>
        </w:tc>
      </w:tr>
      <w:tr>
        <w:trPr>
          <w:cantSplit w:val="0"/>
          <w:tblHeader w:val="0"/>
        </w:trPr>
        <w:tc>
          <w:tcPr/>
          <w:p w:rsidR="00000000" w:rsidDel="00000000" w:rsidP="00000000" w:rsidRDefault="00000000" w:rsidRPr="00000000" w14:paraId="000001EA">
            <w:pPr>
              <w:spacing w:after="60" w:before="60" w:line="276" w:lineRule="auto"/>
              <w:rPr>
                <w:sz w:val="20"/>
                <w:szCs w:val="20"/>
              </w:rPr>
            </w:pPr>
            <w:r w:rsidDel="00000000" w:rsidR="00000000" w:rsidRPr="00000000">
              <w:rPr>
                <w:sz w:val="20"/>
                <w:szCs w:val="20"/>
                <w:rtl w:val="0"/>
              </w:rPr>
              <w:t xml:space="preserve">Alternate flow(s): None</w:t>
            </w:r>
          </w:p>
        </w:tc>
      </w:tr>
      <w:tr>
        <w:trPr>
          <w:cantSplit w:val="0"/>
          <w:tblHeader w:val="0"/>
        </w:trPr>
        <w:tc>
          <w:tcPr/>
          <w:p w:rsidR="00000000" w:rsidDel="00000000" w:rsidP="00000000" w:rsidRDefault="00000000" w:rsidRPr="00000000" w14:paraId="000001EB">
            <w:pPr>
              <w:spacing w:after="60" w:before="60" w:line="276" w:lineRule="auto"/>
              <w:rPr>
                <w:sz w:val="20"/>
                <w:szCs w:val="20"/>
              </w:rPr>
            </w:pPr>
            <w:r w:rsidDel="00000000" w:rsidR="00000000" w:rsidRPr="00000000">
              <w:rPr>
                <w:sz w:val="20"/>
                <w:szCs w:val="20"/>
                <w:rtl w:val="0"/>
              </w:rPr>
              <w:t xml:space="preserve">Exception flow(s): None</w:t>
            </w:r>
          </w:p>
        </w:tc>
      </w:tr>
      <w:tr>
        <w:trPr>
          <w:cantSplit w:val="0"/>
          <w:tblHeader w:val="0"/>
        </w:trPr>
        <w:tc>
          <w:tcPr/>
          <w:p w:rsidR="00000000" w:rsidDel="00000000" w:rsidP="00000000" w:rsidRDefault="00000000" w:rsidRPr="00000000" w14:paraId="000001EC">
            <w:pPr>
              <w:spacing w:after="60" w:before="60" w:line="276" w:lineRule="auto"/>
              <w:rPr>
                <w:sz w:val="20"/>
                <w:szCs w:val="20"/>
              </w:rPr>
            </w:pPr>
            <w:r w:rsidDel="00000000" w:rsidR="00000000" w:rsidRPr="00000000">
              <w:rPr>
                <w:sz w:val="20"/>
                <w:szCs w:val="20"/>
                <w:rtl w:val="0"/>
              </w:rPr>
              <w:t xml:space="preserve">Postcondition:</w:t>
            </w:r>
          </w:p>
          <w:p w:rsidR="00000000" w:rsidDel="00000000" w:rsidP="00000000" w:rsidRDefault="00000000" w:rsidRPr="00000000" w14:paraId="000001ED">
            <w:pPr>
              <w:numPr>
                <w:ilvl w:val="0"/>
                <w:numId w:val="1"/>
              </w:numPr>
              <w:spacing w:after="60" w:before="60" w:line="276" w:lineRule="auto"/>
              <w:ind w:left="720" w:hanging="360"/>
              <w:rPr>
                <w:sz w:val="20"/>
                <w:szCs w:val="20"/>
              </w:rPr>
            </w:pPr>
            <w:r w:rsidDel="00000000" w:rsidR="00000000" w:rsidRPr="00000000">
              <w:rPr>
                <w:sz w:val="20"/>
                <w:szCs w:val="20"/>
                <w:rtl w:val="0"/>
              </w:rPr>
              <w:t xml:space="preserve">The Admin User is either authenticated or not to the Hosting Site.</w:t>
            </w:r>
          </w:p>
        </w:tc>
      </w:tr>
    </w:tbl>
    <w:p w:rsidR="00000000" w:rsidDel="00000000" w:rsidP="00000000" w:rsidRDefault="00000000" w:rsidRPr="00000000" w14:paraId="000001EE">
      <w:pPr>
        <w:rPr/>
      </w:pPr>
      <w:r w:rsidDel="00000000" w:rsidR="00000000" w:rsidRPr="00000000">
        <w:br w:type="page"/>
      </w:r>
      <w:r w:rsidDel="00000000" w:rsidR="00000000" w:rsidRPr="00000000">
        <w:rPr>
          <w:rtl w:val="0"/>
        </w:rPr>
      </w:r>
    </w:p>
    <w:tbl>
      <w:tblPr>
        <w:tblStyle w:val="Table19"/>
        <w:tblW w:w="943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35"/>
        <w:tblGridChange w:id="0">
          <w:tblGrid>
            <w:gridCol w:w="9435"/>
          </w:tblGrid>
        </w:tblGridChange>
      </w:tblGrid>
      <w:tr>
        <w:trPr>
          <w:cantSplit w:val="0"/>
          <w:tblHeader w:val="0"/>
        </w:trPr>
        <w:tc>
          <w:tcPr/>
          <w:p w:rsidR="00000000" w:rsidDel="00000000" w:rsidP="00000000" w:rsidRDefault="00000000" w:rsidRPr="00000000" w14:paraId="000001EF">
            <w:pPr>
              <w:pStyle w:val="Heading3"/>
              <w:rPr/>
            </w:pPr>
            <w:bookmarkStart w:colFirst="0" w:colLast="0" w:name="_3l18frh" w:id="26"/>
            <w:bookmarkEnd w:id="26"/>
            <w:r w:rsidDel="00000000" w:rsidR="00000000" w:rsidRPr="00000000">
              <w:rPr>
                <w:rtl w:val="0"/>
              </w:rPr>
              <w:t xml:space="preserve">Use Case 19: Maintain System</w:t>
            </w:r>
          </w:p>
        </w:tc>
      </w:tr>
      <w:tr>
        <w:trPr>
          <w:cantSplit w:val="0"/>
          <w:trHeight w:val="645" w:hRule="atLeast"/>
          <w:tblHeader w:val="0"/>
        </w:trPr>
        <w:tc>
          <w:tcPr/>
          <w:p w:rsidR="00000000" w:rsidDel="00000000" w:rsidP="00000000" w:rsidRDefault="00000000" w:rsidRPr="00000000" w14:paraId="000001F0">
            <w:pPr>
              <w:spacing w:after="60" w:before="60" w:line="276" w:lineRule="auto"/>
              <w:rPr>
                <w:sz w:val="20"/>
                <w:szCs w:val="20"/>
              </w:rPr>
            </w:pPr>
            <w:r w:rsidDel="00000000" w:rsidR="00000000" w:rsidRPr="00000000">
              <w:rPr>
                <w:sz w:val="20"/>
                <w:szCs w:val="20"/>
                <w:rtl w:val="0"/>
              </w:rPr>
              <w:t xml:space="preserve">Description: The Hosting Site provides the ability to maintain the system for an authenticated Admin User.  The location for system maintenance is different from the application.    </w:t>
            </w:r>
          </w:p>
        </w:tc>
      </w:tr>
      <w:tr>
        <w:trPr>
          <w:cantSplit w:val="0"/>
          <w:tblHeader w:val="0"/>
        </w:trPr>
        <w:tc>
          <w:tcPr/>
          <w:p w:rsidR="00000000" w:rsidDel="00000000" w:rsidP="00000000" w:rsidRDefault="00000000" w:rsidRPr="00000000" w14:paraId="000001F1">
            <w:pPr>
              <w:spacing w:after="60" w:before="60" w:line="276" w:lineRule="auto"/>
              <w:rPr>
                <w:sz w:val="20"/>
                <w:szCs w:val="20"/>
              </w:rPr>
            </w:pPr>
            <w:r w:rsidDel="00000000" w:rsidR="00000000" w:rsidRPr="00000000">
              <w:rPr>
                <w:sz w:val="20"/>
                <w:szCs w:val="20"/>
                <w:rtl w:val="0"/>
              </w:rPr>
              <w:t xml:space="preserve">Actor(s): Admin User, Hosting Site</w:t>
            </w:r>
          </w:p>
        </w:tc>
      </w:tr>
      <w:tr>
        <w:trPr>
          <w:cantSplit w:val="0"/>
          <w:tblHeader w:val="0"/>
        </w:trPr>
        <w:tc>
          <w:tcPr/>
          <w:p w:rsidR="00000000" w:rsidDel="00000000" w:rsidP="00000000" w:rsidRDefault="00000000" w:rsidRPr="00000000" w14:paraId="000001F2">
            <w:pPr>
              <w:spacing w:after="60" w:before="60" w:line="276" w:lineRule="auto"/>
              <w:rPr>
                <w:sz w:val="20"/>
                <w:szCs w:val="20"/>
              </w:rPr>
            </w:pPr>
            <w:r w:rsidDel="00000000" w:rsidR="00000000" w:rsidRPr="00000000">
              <w:rPr>
                <w:sz w:val="20"/>
                <w:szCs w:val="20"/>
                <w:rtl w:val="0"/>
              </w:rPr>
              <w:t xml:space="preserve">Precondition: </w:t>
            </w:r>
          </w:p>
          <w:p w:rsidR="00000000" w:rsidDel="00000000" w:rsidP="00000000" w:rsidRDefault="00000000" w:rsidRPr="00000000" w14:paraId="000001F3">
            <w:pPr>
              <w:numPr>
                <w:ilvl w:val="0"/>
                <w:numId w:val="3"/>
              </w:numPr>
              <w:spacing w:after="60" w:before="60" w:line="276" w:lineRule="auto"/>
              <w:ind w:left="720" w:hanging="360"/>
              <w:rPr>
                <w:sz w:val="20"/>
                <w:szCs w:val="20"/>
              </w:rPr>
            </w:pPr>
            <w:r w:rsidDel="00000000" w:rsidR="00000000" w:rsidRPr="00000000">
              <w:rPr>
                <w:sz w:val="20"/>
                <w:szCs w:val="20"/>
                <w:rtl w:val="0"/>
              </w:rPr>
              <w:t xml:space="preserve">The Admin User has been authenticated to the Hosting Site</w:t>
            </w:r>
          </w:p>
        </w:tc>
      </w:tr>
      <w:tr>
        <w:trPr>
          <w:cantSplit w:val="0"/>
          <w:tblHeader w:val="0"/>
        </w:trPr>
        <w:tc>
          <w:tcPr/>
          <w:p w:rsidR="00000000" w:rsidDel="00000000" w:rsidP="00000000" w:rsidRDefault="00000000" w:rsidRPr="00000000" w14:paraId="000001F4">
            <w:pPr>
              <w:spacing w:after="60" w:before="60" w:line="276" w:lineRule="auto"/>
              <w:rPr>
                <w:sz w:val="20"/>
                <w:szCs w:val="20"/>
              </w:rPr>
            </w:pPr>
            <w:r w:rsidDel="00000000" w:rsidR="00000000" w:rsidRPr="00000000">
              <w:rPr>
                <w:sz w:val="20"/>
                <w:szCs w:val="20"/>
                <w:rtl w:val="0"/>
              </w:rPr>
              <w:t xml:space="preserve">Trigger: Various</w:t>
            </w:r>
          </w:p>
        </w:tc>
      </w:tr>
      <w:tr>
        <w:trPr>
          <w:cantSplit w:val="0"/>
          <w:tblHeader w:val="0"/>
        </w:trPr>
        <w:tc>
          <w:tcPr/>
          <w:p w:rsidR="00000000" w:rsidDel="00000000" w:rsidP="00000000" w:rsidRDefault="00000000" w:rsidRPr="00000000" w14:paraId="000001F5">
            <w:pPr>
              <w:spacing w:after="60" w:before="60" w:line="276" w:lineRule="auto"/>
              <w:rPr>
                <w:sz w:val="20"/>
                <w:szCs w:val="20"/>
              </w:rPr>
            </w:pPr>
            <w:r w:rsidDel="00000000" w:rsidR="00000000" w:rsidRPr="00000000">
              <w:rPr>
                <w:sz w:val="20"/>
                <w:szCs w:val="20"/>
                <w:rtl w:val="0"/>
              </w:rPr>
              <w:t xml:space="preserve">Normal flow:</w:t>
            </w:r>
          </w:p>
          <w:p w:rsidR="00000000" w:rsidDel="00000000" w:rsidP="00000000" w:rsidRDefault="00000000" w:rsidRPr="00000000" w14:paraId="000001F6">
            <w:pPr>
              <w:numPr>
                <w:ilvl w:val="0"/>
                <w:numId w:val="2"/>
              </w:numPr>
              <w:spacing w:after="60" w:before="60" w:line="276" w:lineRule="auto"/>
              <w:ind w:left="720" w:hanging="360"/>
              <w:rPr>
                <w:sz w:val="20"/>
                <w:szCs w:val="20"/>
              </w:rPr>
            </w:pPr>
            <w:r w:rsidDel="00000000" w:rsidR="00000000" w:rsidRPr="00000000">
              <w:rPr>
                <w:sz w:val="20"/>
                <w:szCs w:val="20"/>
                <w:rtl w:val="0"/>
              </w:rPr>
              <w:t xml:space="preserve">The Admin User open the project from the Hosting Site</w:t>
            </w:r>
          </w:p>
          <w:p w:rsidR="00000000" w:rsidDel="00000000" w:rsidP="00000000" w:rsidRDefault="00000000" w:rsidRPr="00000000" w14:paraId="000001F7">
            <w:pPr>
              <w:numPr>
                <w:ilvl w:val="0"/>
                <w:numId w:val="2"/>
              </w:numPr>
              <w:spacing w:after="60" w:before="60" w:line="276" w:lineRule="auto"/>
              <w:ind w:left="720" w:hanging="360"/>
              <w:rPr>
                <w:sz w:val="20"/>
                <w:szCs w:val="20"/>
              </w:rPr>
            </w:pPr>
            <w:r w:rsidDel="00000000" w:rsidR="00000000" w:rsidRPr="00000000">
              <w:rPr>
                <w:sz w:val="20"/>
                <w:szCs w:val="20"/>
                <w:rtl w:val="0"/>
              </w:rPr>
              <w:t xml:space="preserve">The project becomes active and is open on the Hosting Site</w:t>
            </w:r>
          </w:p>
          <w:p w:rsidR="00000000" w:rsidDel="00000000" w:rsidP="00000000" w:rsidRDefault="00000000" w:rsidRPr="00000000" w14:paraId="000001F8">
            <w:pPr>
              <w:numPr>
                <w:ilvl w:val="0"/>
                <w:numId w:val="2"/>
              </w:numPr>
              <w:spacing w:after="60" w:before="60" w:line="276" w:lineRule="auto"/>
              <w:ind w:left="720" w:hanging="360"/>
              <w:rPr>
                <w:sz w:val="20"/>
                <w:szCs w:val="20"/>
              </w:rPr>
            </w:pPr>
            <w:r w:rsidDel="00000000" w:rsidR="00000000" w:rsidRPr="00000000">
              <w:rPr>
                <w:sz w:val="20"/>
                <w:szCs w:val="20"/>
                <w:rtl w:val="0"/>
              </w:rPr>
              <w:t xml:space="preserve">The Admin User has the ability to perform various system maintenance functions through the project’s system functionality</w:t>
            </w:r>
          </w:p>
          <w:p w:rsidR="00000000" w:rsidDel="00000000" w:rsidP="00000000" w:rsidRDefault="00000000" w:rsidRPr="00000000" w14:paraId="000001F9">
            <w:pPr>
              <w:numPr>
                <w:ilvl w:val="0"/>
                <w:numId w:val="2"/>
              </w:numPr>
              <w:spacing w:after="60" w:before="60" w:line="276" w:lineRule="auto"/>
              <w:ind w:left="720" w:hanging="360"/>
              <w:rPr>
                <w:sz w:val="20"/>
                <w:szCs w:val="20"/>
              </w:rPr>
            </w:pPr>
            <w:r w:rsidDel="00000000" w:rsidR="00000000" w:rsidRPr="00000000">
              <w:rPr>
                <w:sz w:val="20"/>
                <w:szCs w:val="20"/>
                <w:rtl w:val="0"/>
              </w:rPr>
              <w:t xml:space="preserve">Based on the functionality selected, it may/may not have an impact on the active production site</w:t>
            </w:r>
          </w:p>
          <w:p w:rsidR="00000000" w:rsidDel="00000000" w:rsidP="00000000" w:rsidRDefault="00000000" w:rsidRPr="00000000" w14:paraId="000001FA">
            <w:pPr>
              <w:numPr>
                <w:ilvl w:val="0"/>
                <w:numId w:val="2"/>
              </w:numPr>
              <w:spacing w:after="60" w:before="60" w:line="276" w:lineRule="auto"/>
              <w:ind w:left="720" w:hanging="360"/>
              <w:rPr>
                <w:sz w:val="20"/>
                <w:szCs w:val="20"/>
              </w:rPr>
            </w:pPr>
            <w:r w:rsidDel="00000000" w:rsidR="00000000" w:rsidRPr="00000000">
              <w:rPr>
                <w:sz w:val="20"/>
                <w:szCs w:val="20"/>
                <w:rtl w:val="0"/>
              </w:rPr>
              <w:t xml:space="preserve">Once all maintenance functions are completed, the Admin User would log off</w:t>
            </w:r>
          </w:p>
          <w:p w:rsidR="00000000" w:rsidDel="00000000" w:rsidP="00000000" w:rsidRDefault="00000000" w:rsidRPr="00000000" w14:paraId="000001FB">
            <w:pPr>
              <w:numPr>
                <w:ilvl w:val="0"/>
                <w:numId w:val="2"/>
              </w:numPr>
              <w:spacing w:after="60" w:before="60" w:line="276" w:lineRule="auto"/>
              <w:ind w:left="720" w:hanging="360"/>
              <w:rPr>
                <w:sz w:val="20"/>
                <w:szCs w:val="20"/>
              </w:rPr>
            </w:pPr>
            <w:r w:rsidDel="00000000" w:rsidR="00000000" w:rsidRPr="00000000">
              <w:rPr>
                <w:sz w:val="20"/>
                <w:szCs w:val="20"/>
                <w:rtl w:val="0"/>
              </w:rPr>
              <w:t xml:space="preserve">Once logged out, the Hosting Site’s maintenance functionality is no longer available.</w:t>
            </w:r>
          </w:p>
        </w:tc>
      </w:tr>
      <w:tr>
        <w:trPr>
          <w:cantSplit w:val="0"/>
          <w:tblHeader w:val="0"/>
        </w:trPr>
        <w:tc>
          <w:tcPr/>
          <w:p w:rsidR="00000000" w:rsidDel="00000000" w:rsidP="00000000" w:rsidRDefault="00000000" w:rsidRPr="00000000" w14:paraId="000001FC">
            <w:pPr>
              <w:spacing w:after="60" w:before="60" w:line="276" w:lineRule="auto"/>
              <w:rPr>
                <w:sz w:val="20"/>
                <w:szCs w:val="20"/>
              </w:rPr>
            </w:pPr>
            <w:r w:rsidDel="00000000" w:rsidR="00000000" w:rsidRPr="00000000">
              <w:rPr>
                <w:sz w:val="20"/>
                <w:szCs w:val="20"/>
                <w:rtl w:val="0"/>
              </w:rPr>
              <w:t xml:space="preserve">Alternate flow(s): None</w:t>
            </w:r>
          </w:p>
        </w:tc>
      </w:tr>
      <w:tr>
        <w:trPr>
          <w:cantSplit w:val="0"/>
          <w:tblHeader w:val="0"/>
        </w:trPr>
        <w:tc>
          <w:tcPr/>
          <w:p w:rsidR="00000000" w:rsidDel="00000000" w:rsidP="00000000" w:rsidRDefault="00000000" w:rsidRPr="00000000" w14:paraId="000001FD">
            <w:pPr>
              <w:spacing w:after="60" w:before="60" w:line="276" w:lineRule="auto"/>
              <w:rPr>
                <w:sz w:val="20"/>
                <w:szCs w:val="20"/>
              </w:rPr>
            </w:pPr>
            <w:r w:rsidDel="00000000" w:rsidR="00000000" w:rsidRPr="00000000">
              <w:rPr>
                <w:sz w:val="20"/>
                <w:szCs w:val="20"/>
                <w:rtl w:val="0"/>
              </w:rPr>
              <w:t xml:space="preserve">Exception flow(s): None</w:t>
            </w:r>
          </w:p>
        </w:tc>
      </w:tr>
      <w:tr>
        <w:trPr>
          <w:cantSplit w:val="0"/>
          <w:tblHeader w:val="0"/>
        </w:trPr>
        <w:tc>
          <w:tcPr/>
          <w:p w:rsidR="00000000" w:rsidDel="00000000" w:rsidP="00000000" w:rsidRDefault="00000000" w:rsidRPr="00000000" w14:paraId="000001FE">
            <w:pPr>
              <w:spacing w:after="60" w:before="60" w:line="276" w:lineRule="auto"/>
              <w:rPr>
                <w:sz w:val="20"/>
                <w:szCs w:val="20"/>
              </w:rPr>
            </w:pPr>
            <w:r w:rsidDel="00000000" w:rsidR="00000000" w:rsidRPr="00000000">
              <w:rPr>
                <w:sz w:val="20"/>
                <w:szCs w:val="20"/>
                <w:rtl w:val="0"/>
              </w:rPr>
              <w:t xml:space="preserve">Postcondition: None</w:t>
            </w:r>
          </w:p>
        </w:tc>
      </w:tr>
    </w:tbl>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br w:type="page"/>
      </w:r>
      <w:r w:rsidDel="00000000" w:rsidR="00000000" w:rsidRPr="00000000">
        <w:rPr>
          <w:rtl w:val="0"/>
        </w:rPr>
      </w:r>
    </w:p>
    <w:tbl>
      <w:tblPr>
        <w:tblStyle w:val="Table20"/>
        <w:tblW w:w="94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50"/>
        <w:tblGridChange w:id="0">
          <w:tblGrid>
            <w:gridCol w:w="9450"/>
          </w:tblGrid>
        </w:tblGridChange>
      </w:tblGrid>
      <w:tr>
        <w:trPr>
          <w:cantSplit w:val="0"/>
          <w:tblHeader w:val="0"/>
        </w:trPr>
        <w:tc>
          <w:tcPr/>
          <w:p w:rsidR="00000000" w:rsidDel="00000000" w:rsidP="00000000" w:rsidRDefault="00000000" w:rsidRPr="00000000" w14:paraId="00000201">
            <w:pPr>
              <w:pStyle w:val="Heading3"/>
              <w:rPr/>
            </w:pPr>
            <w:bookmarkStart w:colFirst="0" w:colLast="0" w:name="_206ipza" w:id="27"/>
            <w:bookmarkEnd w:id="27"/>
            <w:r w:rsidDel="00000000" w:rsidR="00000000" w:rsidRPr="00000000">
              <w:rPr>
                <w:rtl w:val="0"/>
              </w:rPr>
              <w:t xml:space="preserve">Use Case 20: Manage Users</w:t>
            </w:r>
          </w:p>
        </w:tc>
      </w:tr>
      <w:tr>
        <w:trPr>
          <w:cantSplit w:val="0"/>
          <w:tblHeader w:val="0"/>
        </w:trPr>
        <w:tc>
          <w:tcPr/>
          <w:p w:rsidR="00000000" w:rsidDel="00000000" w:rsidP="00000000" w:rsidRDefault="00000000" w:rsidRPr="00000000" w14:paraId="00000202">
            <w:pPr>
              <w:spacing w:after="60" w:before="60" w:line="276" w:lineRule="auto"/>
              <w:rPr>
                <w:sz w:val="20"/>
                <w:szCs w:val="20"/>
              </w:rPr>
            </w:pPr>
            <w:r w:rsidDel="00000000" w:rsidR="00000000" w:rsidRPr="00000000">
              <w:rPr>
                <w:sz w:val="20"/>
                <w:szCs w:val="20"/>
                <w:rtl w:val="0"/>
              </w:rPr>
              <w:t xml:space="preserve">Description:  The application provides a ability for users to request removal.  In addition, the Hosting Site provides the ability to maintain users.  The location for system maintenance is different from the application.    </w:t>
            </w:r>
          </w:p>
        </w:tc>
      </w:tr>
      <w:tr>
        <w:trPr>
          <w:cantSplit w:val="0"/>
          <w:tblHeader w:val="0"/>
        </w:trPr>
        <w:tc>
          <w:tcPr/>
          <w:p w:rsidR="00000000" w:rsidDel="00000000" w:rsidP="00000000" w:rsidRDefault="00000000" w:rsidRPr="00000000" w14:paraId="00000203">
            <w:pPr>
              <w:spacing w:after="60" w:before="60" w:line="276" w:lineRule="auto"/>
              <w:rPr>
                <w:sz w:val="20"/>
                <w:szCs w:val="20"/>
              </w:rPr>
            </w:pPr>
            <w:r w:rsidDel="00000000" w:rsidR="00000000" w:rsidRPr="00000000">
              <w:rPr>
                <w:sz w:val="20"/>
                <w:szCs w:val="20"/>
                <w:rtl w:val="0"/>
              </w:rPr>
              <w:t xml:space="preserve">Actor(s): Admin User, Hosting Site</w:t>
            </w:r>
          </w:p>
        </w:tc>
      </w:tr>
      <w:tr>
        <w:trPr>
          <w:cantSplit w:val="0"/>
          <w:tblHeader w:val="0"/>
        </w:trPr>
        <w:tc>
          <w:tcPr/>
          <w:p w:rsidR="00000000" w:rsidDel="00000000" w:rsidP="00000000" w:rsidRDefault="00000000" w:rsidRPr="00000000" w14:paraId="00000204">
            <w:pPr>
              <w:spacing w:after="60" w:before="60" w:line="276" w:lineRule="auto"/>
              <w:rPr>
                <w:sz w:val="20"/>
                <w:szCs w:val="20"/>
              </w:rPr>
            </w:pPr>
            <w:r w:rsidDel="00000000" w:rsidR="00000000" w:rsidRPr="00000000">
              <w:rPr>
                <w:sz w:val="20"/>
                <w:szCs w:val="20"/>
                <w:rtl w:val="0"/>
              </w:rPr>
              <w:t xml:space="preserve">Precondition: </w:t>
            </w:r>
          </w:p>
          <w:p w:rsidR="00000000" w:rsidDel="00000000" w:rsidP="00000000" w:rsidRDefault="00000000" w:rsidRPr="00000000" w14:paraId="00000205">
            <w:pPr>
              <w:numPr>
                <w:ilvl w:val="0"/>
                <w:numId w:val="3"/>
              </w:numPr>
              <w:spacing w:after="60" w:before="60" w:line="276" w:lineRule="auto"/>
              <w:ind w:left="720" w:hanging="360"/>
              <w:rPr>
                <w:sz w:val="20"/>
                <w:szCs w:val="20"/>
              </w:rPr>
            </w:pPr>
            <w:r w:rsidDel="00000000" w:rsidR="00000000" w:rsidRPr="00000000">
              <w:rPr>
                <w:sz w:val="20"/>
                <w:szCs w:val="20"/>
                <w:rtl w:val="0"/>
              </w:rPr>
              <w:t xml:space="preserve">The Admin user has been authenticated to the Hosting Site</w:t>
            </w:r>
          </w:p>
        </w:tc>
      </w:tr>
      <w:tr>
        <w:trPr>
          <w:cantSplit w:val="0"/>
          <w:tblHeader w:val="0"/>
        </w:trPr>
        <w:tc>
          <w:tcPr/>
          <w:p w:rsidR="00000000" w:rsidDel="00000000" w:rsidP="00000000" w:rsidRDefault="00000000" w:rsidRPr="00000000" w14:paraId="00000206">
            <w:pPr>
              <w:spacing w:after="60" w:before="60" w:line="276" w:lineRule="auto"/>
              <w:rPr>
                <w:sz w:val="20"/>
                <w:szCs w:val="20"/>
              </w:rPr>
            </w:pPr>
            <w:r w:rsidDel="00000000" w:rsidR="00000000" w:rsidRPr="00000000">
              <w:rPr>
                <w:sz w:val="20"/>
                <w:szCs w:val="20"/>
                <w:rtl w:val="0"/>
              </w:rPr>
              <w:t xml:space="preserve">Trigger: </w:t>
            </w:r>
          </w:p>
          <w:p w:rsidR="00000000" w:rsidDel="00000000" w:rsidP="00000000" w:rsidRDefault="00000000" w:rsidRPr="00000000" w14:paraId="00000207">
            <w:pPr>
              <w:numPr>
                <w:ilvl w:val="0"/>
                <w:numId w:val="7"/>
              </w:numPr>
              <w:spacing w:after="60" w:before="60" w:line="276" w:lineRule="auto"/>
              <w:ind w:left="720" w:hanging="360"/>
              <w:rPr>
                <w:sz w:val="20"/>
                <w:szCs w:val="20"/>
              </w:rPr>
            </w:pPr>
            <w:r w:rsidDel="00000000" w:rsidR="00000000" w:rsidRPr="00000000">
              <w:rPr>
                <w:sz w:val="20"/>
                <w:szCs w:val="20"/>
                <w:rtl w:val="0"/>
              </w:rPr>
              <w:t xml:space="preserve">Users may request to be removed from the application via email to the Admin user for the application</w:t>
            </w:r>
          </w:p>
          <w:p w:rsidR="00000000" w:rsidDel="00000000" w:rsidP="00000000" w:rsidRDefault="00000000" w:rsidRPr="00000000" w14:paraId="00000208">
            <w:pPr>
              <w:numPr>
                <w:ilvl w:val="0"/>
                <w:numId w:val="7"/>
              </w:numPr>
              <w:spacing w:after="60" w:before="60" w:line="276" w:lineRule="auto"/>
              <w:ind w:left="720" w:hanging="360"/>
              <w:rPr>
                <w:sz w:val="20"/>
                <w:szCs w:val="20"/>
              </w:rPr>
            </w:pPr>
            <w:r w:rsidDel="00000000" w:rsidR="00000000" w:rsidRPr="00000000">
              <w:rPr>
                <w:sz w:val="20"/>
                <w:szCs w:val="20"/>
                <w:rtl w:val="0"/>
              </w:rPr>
              <w:t xml:space="preserve">There are also various reasons for user changes, but all must be supported by some additional information</w:t>
            </w:r>
          </w:p>
        </w:tc>
      </w:tr>
      <w:tr>
        <w:trPr>
          <w:cantSplit w:val="0"/>
          <w:tblHeader w:val="0"/>
        </w:trPr>
        <w:tc>
          <w:tcPr/>
          <w:p w:rsidR="00000000" w:rsidDel="00000000" w:rsidP="00000000" w:rsidRDefault="00000000" w:rsidRPr="00000000" w14:paraId="00000209">
            <w:pPr>
              <w:spacing w:after="60" w:before="60" w:line="276" w:lineRule="auto"/>
              <w:rPr>
                <w:sz w:val="20"/>
                <w:szCs w:val="20"/>
              </w:rPr>
            </w:pPr>
            <w:r w:rsidDel="00000000" w:rsidR="00000000" w:rsidRPr="00000000">
              <w:rPr>
                <w:sz w:val="20"/>
                <w:szCs w:val="20"/>
                <w:rtl w:val="0"/>
              </w:rPr>
              <w:t xml:space="preserve">Normal flow:</w:t>
            </w:r>
          </w:p>
          <w:p w:rsidR="00000000" w:rsidDel="00000000" w:rsidP="00000000" w:rsidRDefault="00000000" w:rsidRPr="00000000" w14:paraId="0000020A">
            <w:pPr>
              <w:numPr>
                <w:ilvl w:val="0"/>
                <w:numId w:val="2"/>
              </w:numPr>
              <w:spacing w:after="60" w:before="60" w:line="276" w:lineRule="auto"/>
              <w:ind w:left="720" w:hanging="360"/>
              <w:rPr>
                <w:sz w:val="20"/>
                <w:szCs w:val="20"/>
              </w:rPr>
            </w:pPr>
            <w:r w:rsidDel="00000000" w:rsidR="00000000" w:rsidRPr="00000000">
              <w:rPr>
                <w:sz w:val="20"/>
                <w:szCs w:val="20"/>
                <w:rtl w:val="0"/>
              </w:rPr>
              <w:t xml:space="preserve">The Admin user opens the project from the Hosting Site</w:t>
            </w:r>
          </w:p>
          <w:p w:rsidR="00000000" w:rsidDel="00000000" w:rsidP="00000000" w:rsidRDefault="00000000" w:rsidRPr="00000000" w14:paraId="0000020B">
            <w:pPr>
              <w:numPr>
                <w:ilvl w:val="0"/>
                <w:numId w:val="2"/>
              </w:numPr>
              <w:spacing w:after="60" w:before="60" w:line="276" w:lineRule="auto"/>
              <w:ind w:left="720" w:hanging="360"/>
              <w:rPr>
                <w:sz w:val="20"/>
                <w:szCs w:val="20"/>
              </w:rPr>
            </w:pPr>
            <w:r w:rsidDel="00000000" w:rsidR="00000000" w:rsidRPr="00000000">
              <w:rPr>
                <w:sz w:val="20"/>
                <w:szCs w:val="20"/>
                <w:rtl w:val="0"/>
              </w:rPr>
              <w:t xml:space="preserve">The project becomes active and is open on the Hosting Site</w:t>
            </w:r>
          </w:p>
          <w:p w:rsidR="00000000" w:rsidDel="00000000" w:rsidP="00000000" w:rsidRDefault="00000000" w:rsidRPr="00000000" w14:paraId="0000020C">
            <w:pPr>
              <w:numPr>
                <w:ilvl w:val="0"/>
                <w:numId w:val="2"/>
              </w:numPr>
              <w:spacing w:after="60" w:before="60" w:line="276" w:lineRule="auto"/>
              <w:ind w:left="720" w:hanging="360"/>
              <w:rPr>
                <w:sz w:val="20"/>
                <w:szCs w:val="20"/>
              </w:rPr>
            </w:pPr>
            <w:r w:rsidDel="00000000" w:rsidR="00000000" w:rsidRPr="00000000">
              <w:rPr>
                <w:sz w:val="20"/>
                <w:szCs w:val="20"/>
                <w:rtl w:val="0"/>
              </w:rPr>
              <w:t xml:space="preserve">The Admin user has the ability to manage users for the system (ex: create, read, update, delete, etc.)</w:t>
            </w:r>
          </w:p>
          <w:p w:rsidR="00000000" w:rsidDel="00000000" w:rsidP="00000000" w:rsidRDefault="00000000" w:rsidRPr="00000000" w14:paraId="0000020D">
            <w:pPr>
              <w:numPr>
                <w:ilvl w:val="1"/>
                <w:numId w:val="2"/>
              </w:numPr>
              <w:spacing w:after="60" w:before="60" w:line="276" w:lineRule="auto"/>
              <w:ind w:left="1440" w:hanging="360"/>
              <w:rPr>
                <w:sz w:val="20"/>
                <w:szCs w:val="20"/>
              </w:rPr>
            </w:pPr>
            <w:r w:rsidDel="00000000" w:rsidR="00000000" w:rsidRPr="00000000">
              <w:rPr>
                <w:sz w:val="20"/>
                <w:szCs w:val="20"/>
                <w:rtl w:val="0"/>
              </w:rPr>
              <w:t xml:space="preserve">If a user requests to be removed from the system, the Admin user would perform that on the Hosting Site within the project.</w:t>
            </w:r>
          </w:p>
          <w:p w:rsidR="00000000" w:rsidDel="00000000" w:rsidP="00000000" w:rsidRDefault="00000000" w:rsidRPr="00000000" w14:paraId="0000020E">
            <w:pPr>
              <w:numPr>
                <w:ilvl w:val="1"/>
                <w:numId w:val="2"/>
              </w:numPr>
              <w:spacing w:after="60" w:before="60" w:line="276" w:lineRule="auto"/>
              <w:ind w:left="1440" w:hanging="360"/>
              <w:rPr>
                <w:sz w:val="20"/>
                <w:szCs w:val="20"/>
              </w:rPr>
            </w:pPr>
            <w:r w:rsidDel="00000000" w:rsidR="00000000" w:rsidRPr="00000000">
              <w:rPr>
                <w:sz w:val="20"/>
                <w:szCs w:val="20"/>
                <w:rtl w:val="0"/>
              </w:rPr>
              <w:t xml:space="preserve">If a user requests special access permission, the Admin user would perform that on the Hosting Site within the project.</w:t>
            </w:r>
          </w:p>
          <w:p w:rsidR="00000000" w:rsidDel="00000000" w:rsidP="00000000" w:rsidRDefault="00000000" w:rsidRPr="00000000" w14:paraId="0000020F">
            <w:pPr>
              <w:numPr>
                <w:ilvl w:val="1"/>
                <w:numId w:val="2"/>
              </w:numPr>
              <w:spacing w:after="60" w:before="60" w:line="276" w:lineRule="auto"/>
              <w:ind w:left="1440" w:hanging="360"/>
              <w:rPr>
                <w:sz w:val="20"/>
                <w:szCs w:val="20"/>
              </w:rPr>
            </w:pPr>
            <w:r w:rsidDel="00000000" w:rsidR="00000000" w:rsidRPr="00000000">
              <w:rPr>
                <w:sz w:val="20"/>
                <w:szCs w:val="20"/>
                <w:rtl w:val="0"/>
              </w:rPr>
              <w:t xml:space="preserve">etc.</w:t>
            </w:r>
          </w:p>
          <w:p w:rsidR="00000000" w:rsidDel="00000000" w:rsidP="00000000" w:rsidRDefault="00000000" w:rsidRPr="00000000" w14:paraId="00000210">
            <w:pPr>
              <w:numPr>
                <w:ilvl w:val="0"/>
                <w:numId w:val="2"/>
              </w:numPr>
              <w:spacing w:after="60" w:before="60" w:line="276" w:lineRule="auto"/>
              <w:ind w:left="720" w:hanging="360"/>
              <w:rPr>
                <w:sz w:val="20"/>
                <w:szCs w:val="20"/>
              </w:rPr>
            </w:pPr>
            <w:r w:rsidDel="00000000" w:rsidR="00000000" w:rsidRPr="00000000">
              <w:rPr>
                <w:sz w:val="20"/>
                <w:szCs w:val="20"/>
                <w:rtl w:val="0"/>
              </w:rPr>
              <w:t xml:space="preserve">Once all user maintenance is completed, the Admin user would log off</w:t>
            </w:r>
          </w:p>
          <w:p w:rsidR="00000000" w:rsidDel="00000000" w:rsidP="00000000" w:rsidRDefault="00000000" w:rsidRPr="00000000" w14:paraId="00000211">
            <w:pPr>
              <w:numPr>
                <w:ilvl w:val="0"/>
                <w:numId w:val="2"/>
              </w:numPr>
              <w:spacing w:after="60" w:before="60" w:line="276" w:lineRule="auto"/>
              <w:ind w:left="720" w:hanging="360"/>
              <w:rPr>
                <w:sz w:val="20"/>
                <w:szCs w:val="20"/>
              </w:rPr>
            </w:pPr>
            <w:r w:rsidDel="00000000" w:rsidR="00000000" w:rsidRPr="00000000">
              <w:rPr>
                <w:sz w:val="20"/>
                <w:szCs w:val="20"/>
                <w:rtl w:val="0"/>
              </w:rPr>
              <w:t xml:space="preserve">Once logged out, the Hosting Site’s maintenance functionality is no longer available.</w:t>
            </w:r>
          </w:p>
          <w:p w:rsidR="00000000" w:rsidDel="00000000" w:rsidP="00000000" w:rsidRDefault="00000000" w:rsidRPr="00000000" w14:paraId="00000212">
            <w:pPr>
              <w:numPr>
                <w:ilvl w:val="0"/>
                <w:numId w:val="2"/>
              </w:numPr>
              <w:spacing w:after="60" w:before="60" w:line="276" w:lineRule="auto"/>
              <w:ind w:left="720" w:hanging="360"/>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213">
            <w:pPr>
              <w:spacing w:after="60" w:before="60" w:line="276" w:lineRule="auto"/>
              <w:rPr>
                <w:sz w:val="20"/>
                <w:szCs w:val="20"/>
              </w:rPr>
            </w:pPr>
            <w:r w:rsidDel="00000000" w:rsidR="00000000" w:rsidRPr="00000000">
              <w:rPr>
                <w:sz w:val="20"/>
                <w:szCs w:val="20"/>
                <w:rtl w:val="0"/>
              </w:rPr>
              <w:t xml:space="preserve">Alternate flow(s): None</w:t>
            </w:r>
          </w:p>
        </w:tc>
      </w:tr>
      <w:tr>
        <w:trPr>
          <w:cantSplit w:val="0"/>
          <w:tblHeader w:val="0"/>
        </w:trPr>
        <w:tc>
          <w:tcPr/>
          <w:p w:rsidR="00000000" w:rsidDel="00000000" w:rsidP="00000000" w:rsidRDefault="00000000" w:rsidRPr="00000000" w14:paraId="00000214">
            <w:pPr>
              <w:spacing w:after="60" w:before="60" w:line="276" w:lineRule="auto"/>
              <w:rPr>
                <w:sz w:val="20"/>
                <w:szCs w:val="20"/>
              </w:rPr>
            </w:pPr>
            <w:r w:rsidDel="00000000" w:rsidR="00000000" w:rsidRPr="00000000">
              <w:rPr>
                <w:sz w:val="20"/>
                <w:szCs w:val="20"/>
                <w:rtl w:val="0"/>
              </w:rPr>
              <w:t xml:space="preserve">Exception flow(s): None</w:t>
            </w:r>
          </w:p>
        </w:tc>
      </w:tr>
      <w:tr>
        <w:trPr>
          <w:cantSplit w:val="0"/>
          <w:tblHeader w:val="0"/>
        </w:trPr>
        <w:tc>
          <w:tcPr/>
          <w:p w:rsidR="00000000" w:rsidDel="00000000" w:rsidP="00000000" w:rsidRDefault="00000000" w:rsidRPr="00000000" w14:paraId="00000215">
            <w:pPr>
              <w:spacing w:after="60" w:before="60" w:line="276" w:lineRule="auto"/>
              <w:rPr>
                <w:sz w:val="20"/>
                <w:szCs w:val="20"/>
              </w:rPr>
            </w:pPr>
            <w:r w:rsidDel="00000000" w:rsidR="00000000" w:rsidRPr="00000000">
              <w:rPr>
                <w:sz w:val="20"/>
                <w:szCs w:val="20"/>
                <w:rtl w:val="0"/>
              </w:rPr>
              <w:t xml:space="preserve">Postcondition: None</w:t>
            </w:r>
          </w:p>
        </w:tc>
      </w:tr>
    </w:tbl>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br w:type="page"/>
      </w:r>
      <w:r w:rsidDel="00000000" w:rsidR="00000000" w:rsidRPr="00000000">
        <w:rPr>
          <w:rtl w:val="0"/>
        </w:rPr>
      </w:r>
    </w:p>
    <w:tbl>
      <w:tblPr>
        <w:tblStyle w:val="Table21"/>
        <w:tblW w:w="94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50"/>
        <w:tblGridChange w:id="0">
          <w:tblGrid>
            <w:gridCol w:w="9450"/>
          </w:tblGrid>
        </w:tblGridChange>
      </w:tblGrid>
      <w:tr>
        <w:trPr>
          <w:cantSplit w:val="0"/>
          <w:tblHeader w:val="0"/>
        </w:trPr>
        <w:tc>
          <w:tcPr/>
          <w:p w:rsidR="00000000" w:rsidDel="00000000" w:rsidP="00000000" w:rsidRDefault="00000000" w:rsidRPr="00000000" w14:paraId="00000218">
            <w:pPr>
              <w:pStyle w:val="Heading3"/>
              <w:rPr/>
            </w:pPr>
            <w:bookmarkStart w:colFirst="0" w:colLast="0" w:name="_4k668n3" w:id="28"/>
            <w:bookmarkEnd w:id="28"/>
            <w:r w:rsidDel="00000000" w:rsidR="00000000" w:rsidRPr="00000000">
              <w:rPr>
                <w:rtl w:val="0"/>
              </w:rPr>
              <w:t xml:space="preserve">Use Case 21: Maintain Assessment Data</w:t>
            </w:r>
          </w:p>
        </w:tc>
      </w:tr>
      <w:tr>
        <w:trPr>
          <w:cantSplit w:val="0"/>
          <w:tblHeader w:val="0"/>
        </w:trPr>
        <w:tc>
          <w:tcPr/>
          <w:p w:rsidR="00000000" w:rsidDel="00000000" w:rsidP="00000000" w:rsidRDefault="00000000" w:rsidRPr="00000000" w14:paraId="00000219">
            <w:pPr>
              <w:spacing w:after="60" w:before="60" w:line="276" w:lineRule="auto"/>
              <w:rPr>
                <w:sz w:val="20"/>
                <w:szCs w:val="20"/>
              </w:rPr>
            </w:pPr>
            <w:r w:rsidDel="00000000" w:rsidR="00000000" w:rsidRPr="00000000">
              <w:rPr>
                <w:sz w:val="20"/>
                <w:szCs w:val="20"/>
                <w:rtl w:val="0"/>
              </w:rPr>
              <w:t xml:space="preserve">Description: The Hosting Site provides the ability to maintain application data.  The location for system maintenance is different from the application.    </w:t>
            </w:r>
          </w:p>
        </w:tc>
      </w:tr>
      <w:tr>
        <w:trPr>
          <w:cantSplit w:val="0"/>
          <w:tblHeader w:val="0"/>
        </w:trPr>
        <w:tc>
          <w:tcPr/>
          <w:p w:rsidR="00000000" w:rsidDel="00000000" w:rsidP="00000000" w:rsidRDefault="00000000" w:rsidRPr="00000000" w14:paraId="0000021A">
            <w:pPr>
              <w:spacing w:after="60" w:before="60" w:line="276" w:lineRule="auto"/>
              <w:rPr>
                <w:sz w:val="20"/>
                <w:szCs w:val="20"/>
              </w:rPr>
            </w:pPr>
            <w:r w:rsidDel="00000000" w:rsidR="00000000" w:rsidRPr="00000000">
              <w:rPr>
                <w:sz w:val="20"/>
                <w:szCs w:val="20"/>
                <w:rtl w:val="0"/>
              </w:rPr>
              <w:t xml:space="preserve">Actor(s): Admin User, Hosting Site</w:t>
            </w:r>
          </w:p>
        </w:tc>
      </w:tr>
      <w:tr>
        <w:trPr>
          <w:cantSplit w:val="0"/>
          <w:tblHeader w:val="0"/>
        </w:trPr>
        <w:tc>
          <w:tcPr/>
          <w:p w:rsidR="00000000" w:rsidDel="00000000" w:rsidP="00000000" w:rsidRDefault="00000000" w:rsidRPr="00000000" w14:paraId="0000021B">
            <w:pPr>
              <w:spacing w:after="60" w:before="60" w:line="276" w:lineRule="auto"/>
              <w:rPr>
                <w:sz w:val="20"/>
                <w:szCs w:val="20"/>
              </w:rPr>
            </w:pPr>
            <w:r w:rsidDel="00000000" w:rsidR="00000000" w:rsidRPr="00000000">
              <w:rPr>
                <w:sz w:val="20"/>
                <w:szCs w:val="20"/>
                <w:rtl w:val="0"/>
              </w:rPr>
              <w:t xml:space="preserve">Precondition: </w:t>
            </w:r>
          </w:p>
          <w:p w:rsidR="00000000" w:rsidDel="00000000" w:rsidP="00000000" w:rsidRDefault="00000000" w:rsidRPr="00000000" w14:paraId="0000021C">
            <w:pPr>
              <w:numPr>
                <w:ilvl w:val="0"/>
                <w:numId w:val="3"/>
              </w:numPr>
              <w:spacing w:after="60" w:before="60" w:line="276" w:lineRule="auto"/>
              <w:ind w:left="720" w:hanging="360"/>
              <w:rPr>
                <w:sz w:val="20"/>
                <w:szCs w:val="20"/>
              </w:rPr>
            </w:pPr>
            <w:r w:rsidDel="00000000" w:rsidR="00000000" w:rsidRPr="00000000">
              <w:rPr>
                <w:sz w:val="20"/>
                <w:szCs w:val="20"/>
                <w:rtl w:val="0"/>
              </w:rPr>
              <w:t xml:space="preserve">The Admin user has been authenticated to the Hosting Site</w:t>
            </w:r>
          </w:p>
        </w:tc>
      </w:tr>
      <w:tr>
        <w:trPr>
          <w:cantSplit w:val="0"/>
          <w:tblHeader w:val="0"/>
        </w:trPr>
        <w:tc>
          <w:tcPr/>
          <w:p w:rsidR="00000000" w:rsidDel="00000000" w:rsidP="00000000" w:rsidRDefault="00000000" w:rsidRPr="00000000" w14:paraId="0000021D">
            <w:pPr>
              <w:spacing w:after="60" w:before="60" w:line="276" w:lineRule="auto"/>
              <w:rPr>
                <w:sz w:val="20"/>
                <w:szCs w:val="20"/>
              </w:rPr>
            </w:pPr>
            <w:r w:rsidDel="00000000" w:rsidR="00000000" w:rsidRPr="00000000">
              <w:rPr>
                <w:sz w:val="20"/>
                <w:szCs w:val="20"/>
                <w:rtl w:val="0"/>
              </w:rPr>
              <w:t xml:space="preserve">Trigger: Various</w:t>
            </w:r>
          </w:p>
        </w:tc>
      </w:tr>
      <w:tr>
        <w:trPr>
          <w:cantSplit w:val="0"/>
          <w:tblHeader w:val="0"/>
        </w:trPr>
        <w:tc>
          <w:tcPr/>
          <w:p w:rsidR="00000000" w:rsidDel="00000000" w:rsidP="00000000" w:rsidRDefault="00000000" w:rsidRPr="00000000" w14:paraId="0000021E">
            <w:pPr>
              <w:spacing w:after="60" w:before="60" w:line="276" w:lineRule="auto"/>
              <w:rPr>
                <w:sz w:val="20"/>
                <w:szCs w:val="20"/>
              </w:rPr>
            </w:pPr>
            <w:r w:rsidDel="00000000" w:rsidR="00000000" w:rsidRPr="00000000">
              <w:rPr>
                <w:sz w:val="20"/>
                <w:szCs w:val="20"/>
                <w:rtl w:val="0"/>
              </w:rPr>
              <w:t xml:space="preserve">Normal flow:</w:t>
            </w:r>
          </w:p>
          <w:p w:rsidR="00000000" w:rsidDel="00000000" w:rsidP="00000000" w:rsidRDefault="00000000" w:rsidRPr="00000000" w14:paraId="0000021F">
            <w:pPr>
              <w:numPr>
                <w:ilvl w:val="0"/>
                <w:numId w:val="2"/>
              </w:numPr>
              <w:spacing w:after="60" w:before="60" w:line="276" w:lineRule="auto"/>
              <w:ind w:left="720" w:hanging="360"/>
              <w:rPr>
                <w:sz w:val="20"/>
                <w:szCs w:val="20"/>
              </w:rPr>
            </w:pPr>
            <w:r w:rsidDel="00000000" w:rsidR="00000000" w:rsidRPr="00000000">
              <w:rPr>
                <w:sz w:val="20"/>
                <w:szCs w:val="20"/>
                <w:rtl w:val="0"/>
              </w:rPr>
              <w:t xml:space="preserve">The Admin user opens the project from the Hosting Site</w:t>
            </w:r>
          </w:p>
          <w:p w:rsidR="00000000" w:rsidDel="00000000" w:rsidP="00000000" w:rsidRDefault="00000000" w:rsidRPr="00000000" w14:paraId="00000220">
            <w:pPr>
              <w:numPr>
                <w:ilvl w:val="0"/>
                <w:numId w:val="2"/>
              </w:numPr>
              <w:spacing w:after="60" w:before="60" w:line="276" w:lineRule="auto"/>
              <w:ind w:left="720" w:hanging="360"/>
              <w:rPr>
                <w:sz w:val="20"/>
                <w:szCs w:val="20"/>
              </w:rPr>
            </w:pPr>
            <w:r w:rsidDel="00000000" w:rsidR="00000000" w:rsidRPr="00000000">
              <w:rPr>
                <w:sz w:val="20"/>
                <w:szCs w:val="20"/>
                <w:rtl w:val="0"/>
              </w:rPr>
              <w:t xml:space="preserve">The project becomes active and is open on the Hosting Site</w:t>
            </w:r>
          </w:p>
          <w:p w:rsidR="00000000" w:rsidDel="00000000" w:rsidP="00000000" w:rsidRDefault="00000000" w:rsidRPr="00000000" w14:paraId="00000221">
            <w:pPr>
              <w:numPr>
                <w:ilvl w:val="0"/>
                <w:numId w:val="2"/>
              </w:numPr>
              <w:spacing w:after="60" w:before="60" w:line="276" w:lineRule="auto"/>
              <w:ind w:left="720" w:hanging="360"/>
              <w:rPr>
                <w:sz w:val="20"/>
                <w:szCs w:val="20"/>
              </w:rPr>
            </w:pPr>
            <w:r w:rsidDel="00000000" w:rsidR="00000000" w:rsidRPr="00000000">
              <w:rPr>
                <w:sz w:val="20"/>
                <w:szCs w:val="20"/>
                <w:rtl w:val="0"/>
              </w:rPr>
              <w:t xml:space="preserve">The Admin user has the ability to perform CRUD (i.e., create, read, update and delete) operations on application data records through the Hosting Site.</w:t>
            </w:r>
          </w:p>
          <w:p w:rsidR="00000000" w:rsidDel="00000000" w:rsidP="00000000" w:rsidRDefault="00000000" w:rsidRPr="00000000" w14:paraId="00000222">
            <w:pPr>
              <w:numPr>
                <w:ilvl w:val="0"/>
                <w:numId w:val="2"/>
              </w:numPr>
              <w:spacing w:after="60" w:before="60" w:line="276" w:lineRule="auto"/>
              <w:ind w:left="720" w:hanging="360"/>
              <w:rPr>
                <w:sz w:val="20"/>
                <w:szCs w:val="20"/>
              </w:rPr>
            </w:pPr>
            <w:r w:rsidDel="00000000" w:rsidR="00000000" w:rsidRPr="00000000">
              <w:rPr>
                <w:sz w:val="20"/>
                <w:szCs w:val="20"/>
                <w:rtl w:val="0"/>
              </w:rPr>
              <w:t xml:space="preserve">These operations will only be performed for two conditions:</w:t>
            </w:r>
          </w:p>
          <w:p w:rsidR="00000000" w:rsidDel="00000000" w:rsidP="00000000" w:rsidRDefault="00000000" w:rsidRPr="00000000" w14:paraId="00000223">
            <w:pPr>
              <w:spacing w:after="60" w:before="60" w:line="276" w:lineRule="auto"/>
              <w:ind w:left="720" w:firstLine="0"/>
              <w:rPr>
                <w:sz w:val="20"/>
                <w:szCs w:val="20"/>
              </w:rPr>
            </w:pPr>
            <w:r w:rsidDel="00000000" w:rsidR="00000000" w:rsidRPr="00000000">
              <w:rPr>
                <w:sz w:val="20"/>
                <w:szCs w:val="20"/>
                <w:rtl w:val="0"/>
              </w:rPr>
              <w:t xml:space="preserve">1) In the event the application has created issues for use of the data</w:t>
            </w:r>
          </w:p>
          <w:p w:rsidR="00000000" w:rsidDel="00000000" w:rsidP="00000000" w:rsidRDefault="00000000" w:rsidRPr="00000000" w14:paraId="00000224">
            <w:pPr>
              <w:spacing w:after="60" w:before="60" w:line="276" w:lineRule="auto"/>
              <w:ind w:left="720" w:firstLine="0"/>
              <w:rPr>
                <w:sz w:val="20"/>
                <w:szCs w:val="20"/>
              </w:rPr>
            </w:pPr>
            <w:r w:rsidDel="00000000" w:rsidR="00000000" w:rsidRPr="00000000">
              <w:rPr>
                <w:sz w:val="20"/>
                <w:szCs w:val="20"/>
                <w:rtl w:val="0"/>
              </w:rPr>
              <w:t xml:space="preserve">2) At the request of a specific user, if the user is unable to perform CRUD operations on their own through the application.</w:t>
            </w:r>
          </w:p>
          <w:p w:rsidR="00000000" w:rsidDel="00000000" w:rsidP="00000000" w:rsidRDefault="00000000" w:rsidRPr="00000000" w14:paraId="00000225">
            <w:pPr>
              <w:numPr>
                <w:ilvl w:val="0"/>
                <w:numId w:val="2"/>
              </w:numPr>
              <w:spacing w:after="60" w:before="60" w:line="276" w:lineRule="auto"/>
              <w:ind w:left="720" w:hanging="360"/>
              <w:rPr>
                <w:sz w:val="20"/>
                <w:szCs w:val="20"/>
              </w:rPr>
            </w:pPr>
            <w:r w:rsidDel="00000000" w:rsidR="00000000" w:rsidRPr="00000000">
              <w:rPr>
                <w:sz w:val="20"/>
                <w:szCs w:val="20"/>
                <w:rtl w:val="0"/>
              </w:rPr>
              <w:t xml:space="preserve">Once all data maintenance is completed, the Admin user would log off</w:t>
            </w:r>
          </w:p>
          <w:p w:rsidR="00000000" w:rsidDel="00000000" w:rsidP="00000000" w:rsidRDefault="00000000" w:rsidRPr="00000000" w14:paraId="00000226">
            <w:pPr>
              <w:numPr>
                <w:ilvl w:val="0"/>
                <w:numId w:val="2"/>
              </w:numPr>
              <w:spacing w:after="60" w:before="60" w:line="276" w:lineRule="auto"/>
              <w:ind w:left="720" w:hanging="360"/>
              <w:rPr>
                <w:sz w:val="20"/>
                <w:szCs w:val="20"/>
              </w:rPr>
            </w:pPr>
            <w:r w:rsidDel="00000000" w:rsidR="00000000" w:rsidRPr="00000000">
              <w:rPr>
                <w:sz w:val="20"/>
                <w:szCs w:val="20"/>
                <w:rtl w:val="0"/>
              </w:rPr>
              <w:t xml:space="preserve">Once logged out, the Hosting Site’s maintenance functionality is no longer available.</w:t>
            </w:r>
          </w:p>
        </w:tc>
      </w:tr>
      <w:tr>
        <w:trPr>
          <w:cantSplit w:val="0"/>
          <w:tblHeader w:val="0"/>
        </w:trPr>
        <w:tc>
          <w:tcPr/>
          <w:p w:rsidR="00000000" w:rsidDel="00000000" w:rsidP="00000000" w:rsidRDefault="00000000" w:rsidRPr="00000000" w14:paraId="00000227">
            <w:pPr>
              <w:spacing w:after="60" w:before="60" w:line="276" w:lineRule="auto"/>
              <w:rPr>
                <w:sz w:val="20"/>
                <w:szCs w:val="20"/>
              </w:rPr>
            </w:pPr>
            <w:r w:rsidDel="00000000" w:rsidR="00000000" w:rsidRPr="00000000">
              <w:rPr>
                <w:sz w:val="20"/>
                <w:szCs w:val="20"/>
                <w:rtl w:val="0"/>
              </w:rPr>
              <w:t xml:space="preserve">Alternate flow(s): None</w:t>
            </w:r>
          </w:p>
        </w:tc>
      </w:tr>
      <w:tr>
        <w:trPr>
          <w:cantSplit w:val="0"/>
          <w:tblHeader w:val="0"/>
        </w:trPr>
        <w:tc>
          <w:tcPr/>
          <w:p w:rsidR="00000000" w:rsidDel="00000000" w:rsidP="00000000" w:rsidRDefault="00000000" w:rsidRPr="00000000" w14:paraId="00000228">
            <w:pPr>
              <w:spacing w:after="60" w:before="60" w:line="276" w:lineRule="auto"/>
              <w:rPr>
                <w:sz w:val="20"/>
                <w:szCs w:val="20"/>
              </w:rPr>
            </w:pPr>
            <w:r w:rsidDel="00000000" w:rsidR="00000000" w:rsidRPr="00000000">
              <w:rPr>
                <w:sz w:val="20"/>
                <w:szCs w:val="20"/>
                <w:rtl w:val="0"/>
              </w:rPr>
              <w:t xml:space="preserve">Exception flow(s): None</w:t>
            </w:r>
          </w:p>
        </w:tc>
      </w:tr>
      <w:tr>
        <w:trPr>
          <w:cantSplit w:val="0"/>
          <w:tblHeader w:val="0"/>
        </w:trPr>
        <w:tc>
          <w:tcPr/>
          <w:p w:rsidR="00000000" w:rsidDel="00000000" w:rsidP="00000000" w:rsidRDefault="00000000" w:rsidRPr="00000000" w14:paraId="00000229">
            <w:pPr>
              <w:spacing w:after="60" w:before="60" w:line="276" w:lineRule="auto"/>
              <w:rPr>
                <w:sz w:val="20"/>
                <w:szCs w:val="20"/>
              </w:rPr>
            </w:pPr>
            <w:r w:rsidDel="00000000" w:rsidR="00000000" w:rsidRPr="00000000">
              <w:rPr>
                <w:sz w:val="20"/>
                <w:szCs w:val="20"/>
                <w:rtl w:val="0"/>
              </w:rPr>
              <w:t xml:space="preserve">Postcondition: None</w:t>
            </w:r>
          </w:p>
        </w:tc>
      </w:tr>
    </w:tbl>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r>
    </w:p>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440" w:top="1440" w:left="1440" w:right="1440" w:header="72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Beth Barstow" w:id="7" w:date="2021-09-23T15:22:15Z">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you be able to view your results on multiple devices? phone and then desktop?</w:t>
      </w:r>
    </w:p>
  </w:comment>
  <w:comment w:author="kirk hedlich" w:id="8" w:date="2021-09-27T13:59:41Z">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once the assessments are saved, users are able to see any saved assessment across any device.  As login as users use the same login method (ex: always uses Google, user would see all their saved assessments from any device they used).</w:t>
      </w:r>
    </w:p>
  </w:comment>
  <w:comment w:author="kirk hedlich" w:id="0" w:date="2021-09-26T20:26:00Z">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Dr. Warren (via email from 9/21/2021): My inattentive brain often needs several attempts to log into anything correctly. Beg you to allow at least 4 attempts to get it right for us slow learner and please don’t lock user out for more than 10 min if we/me screw up. </w:t>
      </w:r>
    </w:p>
  </w:comment>
  <w:comment w:author="kirk hedlich" w:id="1" w:date="2021-09-26T20:27:00Z">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depend on the provider (ex: Google, Facebook, Yahoo, Microsoft, etc.).  The number of times a user can retry to login will depend on how many times the provider allows.  I will only have control for the Ad-Hoc login method (one that users sign up for in the app directly).  I would not have control for how Facebook, Google, Microsoft respond.</w:t>
      </w:r>
    </w:p>
  </w:comment>
  <w:comment w:author="kirk hedlich" w:id="2" w:date="2021-09-26T20:29:00Z">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users have a Facebook, Google, or other existing account, the user would be able to use that instead of having to learn a new user name / password combo.  Trying to make it as easy as possible.</w:t>
      </w:r>
    </w:p>
  </w:comment>
  <w:comment w:author="kirk hedlich" w:id="3" w:date="2021-09-26T20:37:00Z">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Dr. Warren (via email from 9/21/2021): Use of external authentication sites to handle the authentication confuses me a bit. If I understand correctly you can log into the app complete an assessment and print it out without authenticating but you have to authenticate if you want to save a case list and save the document. Easy to see how authentication works in a hospital system but am wondering about how it works for an OT who works as a solo practitioner or one who has a low vision practice with multiple OT’s. The single practitioner OT could use google etc. but would the private practitioner need to pay for a hosting site if she needs to manage and serve as admin for several OT’s working for her?</w:t>
      </w:r>
    </w:p>
  </w:comment>
  <w:comment w:author="kirk hedlich" w:id="4" w:date="2021-09-26T20:37:00Z">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correct that in order to save an assessment, the user must login (authenticate) to a site they already know (ex: Google acct, Facebook, Yahoo, Microsoft, etc.).  This is just redirecting the user to a site that can verify the user is who they say they are.  Once verified, the user can then save assessments (or review, delete, update them).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note, any saved (or created) assessment is just data in this app, the expectation is the user must export the info and attach it to a medical system for the patient.  This functionality is just for convenience and not a replacement for a medical system record.</w:t>
      </w:r>
    </w:p>
  </w:comment>
  <w:comment w:author="kirk hedlich" w:id="5" w:date="2021-09-26T20:41:00Z">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Dr. Warren (via 9/21/2021 email):  Use case for concern:  The OT or OT student who was initially assigned to the patient and completed the assessment suddenly leaves (illness, goes mental, goes into premature labor, quits, fails, graduates etc). Another OT suddenly inherits this client and needs to have access to the assessment but is not the authenticated user. </w:t>
      </w:r>
    </w:p>
  </w:comment>
  <w:comment w:author="kirk hedlich" w:id="6" w:date="2021-09-26T20:42:00Z">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exactly why the user needs to export records to a medical system.  This app is just to automate the form and help with access previous saved records for time saving only.  This is not a replacement for a medical system and should not be a source of truth for patient records.</w:t>
      </w:r>
    </w:p>
  </w:comment>
  <w:comment w:author="kirk hedlich" w:id="9" w:date="2021-09-26T20:31:00Z">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Dr. Warren (via email on 9/21/2021): When I first viewed the label Recall I had trouble understanding what its function was-I think because I was looking for an action that corresponded with what I-as an OT- wanted to do-which would be to review the document. So me review would be a better label.</w:t>
      </w:r>
    </w:p>
  </w:comment>
  <w:comment w:author="kirk hedlich" w:id="10" w:date="2021-09-26T20:31:00Z">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Recall will be renamed to Review.</w:t>
      </w:r>
    </w:p>
  </w:comment>
  <w:comment w:author="Beth Barstow" w:id="11" w:date="2021-09-23T15:24:01Z">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form issue but it would be nice if there was multiple documentation types on each form- initial, progress and discharge as to compare progress</w:t>
      </w:r>
    </w:p>
  </w:comment>
  <w:comment w:author="kirk hedlich" w:id="12" w:date="2021-09-27T13:59:41Z">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not sure how we can do this on a phone.  Having all of the information for one assessment listed is already a concern for display and understanding.  Having a patients multiple assessments displayed together may be difficult to achieve.  I would like to revisit this after release 1.0.  Perhaps get the first edition into use and see if this thought can be a requirement for the next release.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0">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31">
    <w:pPr>
      <w:widowControl w:val="0"/>
      <w:pBdr>
        <w:top w:space="0" w:sz="0" w:val="nil"/>
        <w:left w:space="0" w:sz="0" w:val="nil"/>
        <w:bottom w:space="0" w:sz="0" w:val="nil"/>
        <w:right w:space="0" w:sz="0" w:val="nil"/>
        <w:between w:space="0" w:sz="0" w:val="nil"/>
      </w:pBdr>
      <w:spacing w:after="0" w:before="0" w:lineRule="auto"/>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2">
    <w:pPr>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34">
    <w:pPr>
      <w:widowControl w:val="0"/>
      <w:pBdr>
        <w:top w:space="0" w:sz="0" w:val="nil"/>
        <w:left w:space="0" w:sz="0" w:val="nil"/>
        <w:bottom w:space="0" w:sz="0" w:val="nil"/>
        <w:right w:space="0" w:sz="0" w:val="nil"/>
        <w:between w:space="0" w:sz="0" w:val="nil"/>
      </w:pBdr>
      <w:spacing w:after="0" w:before="0"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C">
    <w:pPr>
      <w:tabs>
        <w:tab w:val="right" w:pos="9360"/>
      </w:tabs>
      <w:rPr/>
    </w:pPr>
    <w:r w:rsidDel="00000000" w:rsidR="00000000" w:rsidRPr="00000000">
      <w:rPr>
        <w:rtl w:val="0"/>
      </w:rPr>
      <w:tab/>
      <w:t xml:space="preserve">R-SRAFVP UCS</w:t>
    </w:r>
  </w:p>
  <w:p w:rsidR="00000000" w:rsidDel="00000000" w:rsidP="00000000" w:rsidRDefault="00000000" w:rsidRPr="00000000" w14:paraId="0000022D">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E">
    <w:pPr>
      <w:rPr/>
    </w:pPr>
    <w:r w:rsidDel="00000000" w:rsidR="00000000" w:rsidRPr="00000000">
      <w:rPr>
        <w:rtl w:val="0"/>
      </w:rPr>
      <w:t xml:space="preserve">R-SRAFVP UCS</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after="120" w:before="12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00" w:lineRule="auto"/>
    </w:pPr>
    <w:rPr>
      <w:sz w:val="40"/>
      <w:szCs w:val="40"/>
    </w:rPr>
  </w:style>
  <w:style w:type="paragraph" w:styleId="Heading2">
    <w:name w:val="heading 2"/>
    <w:basedOn w:val="Normal"/>
    <w:next w:val="Normal"/>
    <w:pPr>
      <w:keepNext w:val="1"/>
      <w:keepLines w:val="1"/>
      <w:spacing w:before="360" w:lineRule="auto"/>
    </w:pPr>
    <w:rPr>
      <w:sz w:val="32"/>
      <w:szCs w:val="32"/>
    </w:rPr>
  </w:style>
  <w:style w:type="paragraph" w:styleId="Heading3">
    <w:name w:val="heading 3"/>
    <w:basedOn w:val="Normal"/>
    <w:next w:val="Normal"/>
    <w:pPr>
      <w:keepNext w:val="1"/>
      <w:keepLines w:val="1"/>
      <w:spacing w:after="60" w:before="6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eader" Target="header3.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